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A1B5DD" w14:textId="021C62E2" w:rsidR="00143A89" w:rsidRDefault="00C35C46">
      <w:r>
        <w:rPr>
          <w:noProof/>
        </w:rPr>
        <mc:AlternateContent>
          <mc:Choice Requires="wps">
            <w:drawing>
              <wp:inline distT="0" distB="0" distL="0" distR="0" wp14:anchorId="54AA4938" wp14:editId="23C7C9C7">
                <wp:extent cx="6012760" cy="8239125"/>
                <wp:effectExtent l="0" t="0" r="0" b="0"/>
                <wp:docPr id="2" name="Rectangle 2"/>
                <wp:cNvGraphicFramePr/>
                <a:graphic xmlns:a="http://schemas.openxmlformats.org/drawingml/2006/main">
                  <a:graphicData uri="http://schemas.microsoft.com/office/word/2010/wordprocessingShape">
                    <wps:wsp>
                      <wps:cNvSpPr/>
                      <wps:spPr>
                        <a:xfrm>
                          <a:off x="2344383" y="0"/>
                          <a:ext cx="6003235" cy="7560000"/>
                        </a:xfrm>
                        <a:prstGeom prst="rect">
                          <a:avLst/>
                        </a:prstGeom>
                        <a:solidFill>
                          <a:schemeClr val="lt1"/>
                        </a:solidFill>
                        <a:ln w="9525" cap="flat" cmpd="sng">
                          <a:solidFill>
                            <a:srgbClr val="000000"/>
                          </a:solidFill>
                          <a:prstDash val="solid"/>
                          <a:round/>
                          <a:headEnd type="none" w="sm" len="sm"/>
                          <a:tailEnd type="none" w="sm" len="sm"/>
                        </a:ln>
                      </wps:spPr>
                      <wps:txbx>
                        <w:txbxContent>
                          <w:p w14:paraId="4294A85E" w14:textId="77777777" w:rsidR="00143A89" w:rsidRDefault="00C35C46">
                            <w:pPr>
                              <w:jc w:val="center"/>
                              <w:textDirection w:val="btLr"/>
                            </w:pPr>
                            <w:r>
                              <w:rPr>
                                <w:rFonts w:ascii="Times New Roman" w:eastAsia="Times New Roman" w:hAnsi="Times New Roman" w:cs="Times New Roman"/>
                                <w:color w:val="000000"/>
                                <w:sz w:val="28"/>
                              </w:rPr>
                              <w:t>ỦY BAN NHÂN DÂN TP. HỒ CHÍ MINH</w:t>
                            </w:r>
                          </w:p>
                          <w:p w14:paraId="5C0BE627" w14:textId="77777777" w:rsidR="00143A89" w:rsidRDefault="00C35C46">
                            <w:pPr>
                              <w:jc w:val="center"/>
                              <w:textDirection w:val="btLr"/>
                            </w:pPr>
                            <w:r>
                              <w:rPr>
                                <w:rFonts w:ascii="Times New Roman" w:eastAsia="Times New Roman" w:hAnsi="Times New Roman" w:cs="Times New Roman"/>
                                <w:color w:val="000000"/>
                                <w:sz w:val="28"/>
                              </w:rPr>
                              <w:t>TRƯỜNG ĐẠI HỌC SÀI GÒN</w:t>
                            </w:r>
                          </w:p>
                          <w:p w14:paraId="4F89555C" w14:textId="77777777" w:rsidR="00143A89" w:rsidRDefault="00C35C46">
                            <w:pPr>
                              <w:jc w:val="center"/>
                              <w:textDirection w:val="btLr"/>
                            </w:pPr>
                            <w:r>
                              <w:rPr>
                                <w:rFonts w:ascii="Times New Roman" w:eastAsia="Times New Roman" w:hAnsi="Times New Roman" w:cs="Times New Roman"/>
                                <w:color w:val="000000"/>
                              </w:rPr>
                              <w:t>-</w:t>
                            </w:r>
                          </w:p>
                          <w:p w14:paraId="629C998A" w14:textId="77777777" w:rsidR="00143A89" w:rsidRDefault="00143A89">
                            <w:pPr>
                              <w:jc w:val="center"/>
                              <w:textDirection w:val="btLr"/>
                            </w:pPr>
                          </w:p>
                          <w:p w14:paraId="2CBB2B49" w14:textId="77777777" w:rsidR="00143A89" w:rsidRDefault="00143A89">
                            <w:pPr>
                              <w:jc w:val="center"/>
                              <w:textDirection w:val="btLr"/>
                            </w:pPr>
                          </w:p>
                          <w:p w14:paraId="2378556E" w14:textId="77777777" w:rsidR="00143A89" w:rsidRDefault="00143A89">
                            <w:pPr>
                              <w:jc w:val="center"/>
                              <w:textDirection w:val="btLr"/>
                            </w:pPr>
                          </w:p>
                          <w:p w14:paraId="5A72227E" w14:textId="77777777" w:rsidR="00143A89" w:rsidRDefault="00143A89">
                            <w:pPr>
                              <w:jc w:val="center"/>
                              <w:textDirection w:val="btLr"/>
                            </w:pPr>
                          </w:p>
                          <w:p w14:paraId="67A22B31" w14:textId="77777777" w:rsidR="00143A89" w:rsidRDefault="00143A89">
                            <w:pPr>
                              <w:jc w:val="center"/>
                              <w:textDirection w:val="btLr"/>
                            </w:pPr>
                          </w:p>
                          <w:p w14:paraId="535FD476" w14:textId="77777777" w:rsidR="00143A89" w:rsidRDefault="00143A89">
                            <w:pPr>
                              <w:jc w:val="center"/>
                              <w:textDirection w:val="btLr"/>
                            </w:pPr>
                          </w:p>
                          <w:p w14:paraId="1E668EA8" w14:textId="77777777" w:rsidR="00143A89" w:rsidRDefault="00143A89">
                            <w:pPr>
                              <w:jc w:val="center"/>
                              <w:textDirection w:val="btLr"/>
                            </w:pPr>
                          </w:p>
                          <w:p w14:paraId="5F7B8A10" w14:textId="77777777" w:rsidR="00143A89" w:rsidRDefault="00143A89">
                            <w:pPr>
                              <w:jc w:val="center"/>
                              <w:textDirection w:val="btLr"/>
                            </w:pPr>
                          </w:p>
                          <w:p w14:paraId="216C6926" w14:textId="77777777" w:rsidR="00143A89" w:rsidRDefault="00143A89">
                            <w:pPr>
                              <w:jc w:val="center"/>
                              <w:textDirection w:val="btLr"/>
                            </w:pPr>
                          </w:p>
                          <w:p w14:paraId="570A8868" w14:textId="77777777" w:rsidR="00143A89" w:rsidRDefault="00143A89">
                            <w:pPr>
                              <w:jc w:val="center"/>
                              <w:textDirection w:val="btLr"/>
                            </w:pPr>
                          </w:p>
                          <w:p w14:paraId="4A1FE110" w14:textId="77777777" w:rsidR="00143A89" w:rsidRDefault="00143A89">
                            <w:pPr>
                              <w:jc w:val="center"/>
                              <w:textDirection w:val="btLr"/>
                            </w:pPr>
                          </w:p>
                          <w:p w14:paraId="4409F023" w14:textId="77777777" w:rsidR="00143A89" w:rsidRDefault="00143A89">
                            <w:pPr>
                              <w:jc w:val="center"/>
                              <w:textDirection w:val="btLr"/>
                            </w:pPr>
                          </w:p>
                          <w:p w14:paraId="4C4E59F0" w14:textId="77777777" w:rsidR="00143A89" w:rsidRDefault="00143A89">
                            <w:pPr>
                              <w:jc w:val="center"/>
                              <w:textDirection w:val="btLr"/>
                            </w:pPr>
                          </w:p>
                          <w:p w14:paraId="74DD2340" w14:textId="77777777" w:rsidR="00143A89" w:rsidRDefault="00143A89">
                            <w:pPr>
                              <w:jc w:val="center"/>
                              <w:textDirection w:val="btLr"/>
                            </w:pPr>
                          </w:p>
                          <w:p w14:paraId="629E5100" w14:textId="77777777" w:rsidR="00143A89" w:rsidRDefault="00143A89">
                            <w:pPr>
                              <w:jc w:val="center"/>
                              <w:textDirection w:val="btLr"/>
                            </w:pPr>
                          </w:p>
                          <w:p w14:paraId="6E96457D" w14:textId="77777777" w:rsidR="00143A89" w:rsidRDefault="00143A89">
                            <w:pPr>
                              <w:jc w:val="center"/>
                              <w:textDirection w:val="btLr"/>
                            </w:pPr>
                          </w:p>
                          <w:p w14:paraId="15F4BA1C" w14:textId="77777777" w:rsidR="00143A89" w:rsidRDefault="00C35C46">
                            <w:pPr>
                              <w:jc w:val="center"/>
                              <w:textDirection w:val="btLr"/>
                            </w:pPr>
                            <w:r>
                              <w:rPr>
                                <w:rFonts w:ascii="Times New Roman" w:eastAsia="Times New Roman" w:hAnsi="Times New Roman" w:cs="Times New Roman"/>
                                <w:b/>
                                <w:color w:val="000000"/>
                                <w:sz w:val="36"/>
                              </w:rPr>
                              <w:t>TÊN ĐỀ TÀI</w:t>
                            </w:r>
                          </w:p>
                          <w:p w14:paraId="689474A6" w14:textId="77777777" w:rsidR="00143A89" w:rsidRDefault="00143A89">
                            <w:pPr>
                              <w:jc w:val="center"/>
                              <w:textDirection w:val="btLr"/>
                            </w:pPr>
                          </w:p>
                          <w:p w14:paraId="224BF227" w14:textId="77777777" w:rsidR="00143A89" w:rsidRPr="009E09AB" w:rsidRDefault="00C35C46">
                            <w:pPr>
                              <w:jc w:val="center"/>
                              <w:textDirection w:val="btLr"/>
                              <w:rPr>
                                <w:sz w:val="26"/>
                                <w:szCs w:val="26"/>
                              </w:rPr>
                            </w:pPr>
                            <w:r w:rsidRPr="009E09AB">
                              <w:rPr>
                                <w:rFonts w:ascii="Times New Roman" w:eastAsia="Times New Roman" w:hAnsi="Times New Roman" w:cs="Times New Roman"/>
                                <w:color w:val="000000"/>
                                <w:sz w:val="26"/>
                                <w:szCs w:val="26"/>
                              </w:rPr>
                              <w:t>BÁO CÁO MÔN KHAI PHÁ DỮ LIỆU</w:t>
                            </w:r>
                          </w:p>
                          <w:p w14:paraId="56958095" w14:textId="77777777" w:rsidR="00143A89" w:rsidRPr="009E09AB" w:rsidRDefault="00143A89">
                            <w:pPr>
                              <w:jc w:val="center"/>
                              <w:textDirection w:val="btLr"/>
                              <w:rPr>
                                <w:sz w:val="26"/>
                                <w:szCs w:val="26"/>
                              </w:rPr>
                            </w:pPr>
                          </w:p>
                          <w:p w14:paraId="4072B9BB" w14:textId="77777777" w:rsidR="00143A89" w:rsidRPr="009E09AB" w:rsidRDefault="00143A89">
                            <w:pPr>
                              <w:jc w:val="center"/>
                              <w:textDirection w:val="btLr"/>
                              <w:rPr>
                                <w:sz w:val="26"/>
                                <w:szCs w:val="26"/>
                              </w:rPr>
                            </w:pPr>
                          </w:p>
                          <w:p w14:paraId="0C4C2077" w14:textId="77777777" w:rsidR="00143A89" w:rsidRPr="009E09AB" w:rsidRDefault="00143A89">
                            <w:pPr>
                              <w:jc w:val="center"/>
                              <w:textDirection w:val="btLr"/>
                              <w:rPr>
                                <w:sz w:val="26"/>
                                <w:szCs w:val="26"/>
                              </w:rPr>
                            </w:pPr>
                          </w:p>
                          <w:p w14:paraId="5F862D6D" w14:textId="1D86B18C" w:rsidR="00143A89" w:rsidRPr="009E09AB" w:rsidRDefault="00C35C46">
                            <w:pPr>
                              <w:jc w:val="center"/>
                              <w:textDirection w:val="btLr"/>
                              <w:rPr>
                                <w:sz w:val="26"/>
                                <w:szCs w:val="26"/>
                                <w:lang w:val="vi-VN"/>
                              </w:rPr>
                            </w:pPr>
                            <w:r w:rsidRPr="009E09AB">
                              <w:rPr>
                                <w:rFonts w:ascii="Times New Roman" w:eastAsia="Times New Roman" w:hAnsi="Times New Roman" w:cs="Times New Roman"/>
                                <w:color w:val="000000"/>
                                <w:sz w:val="26"/>
                                <w:szCs w:val="26"/>
                              </w:rPr>
                              <w:t>TÊN SINH VIÊN</w:t>
                            </w:r>
                            <w:r w:rsidR="00CA5835" w:rsidRPr="009E09AB">
                              <w:rPr>
                                <w:rFonts w:ascii="Times New Roman" w:eastAsia="Times New Roman" w:hAnsi="Times New Roman" w:cs="Times New Roman"/>
                                <w:color w:val="000000"/>
                                <w:sz w:val="26"/>
                                <w:szCs w:val="26"/>
                              </w:rPr>
                              <w:t>:</w:t>
                            </w:r>
                            <w:r w:rsidR="00CA5835" w:rsidRPr="009E09AB">
                              <w:rPr>
                                <w:rFonts w:ascii="Times New Roman" w:eastAsia="Times New Roman" w:hAnsi="Times New Roman" w:cs="Times New Roman"/>
                                <w:b/>
                                <w:bCs/>
                                <w:color w:val="000000"/>
                                <w:sz w:val="26"/>
                                <w:szCs w:val="26"/>
                                <w:lang w:val="vi-VN"/>
                              </w:rPr>
                              <w:t>NGUYỄN TRỌNG HIẾU</w:t>
                            </w:r>
                            <w:r w:rsidR="00CA5835" w:rsidRPr="009E09AB">
                              <w:rPr>
                                <w:rFonts w:ascii="Times New Roman" w:eastAsia="Times New Roman" w:hAnsi="Times New Roman" w:cs="Times New Roman"/>
                                <w:color w:val="000000"/>
                                <w:sz w:val="26"/>
                                <w:szCs w:val="26"/>
                                <w:lang w:val="vi-VN"/>
                              </w:rPr>
                              <w:t xml:space="preserve"> </w:t>
                            </w:r>
                          </w:p>
                          <w:p w14:paraId="39899147" w14:textId="6055CB49" w:rsidR="00143A89" w:rsidRPr="009E09AB" w:rsidRDefault="00C35C46">
                            <w:pPr>
                              <w:jc w:val="center"/>
                              <w:textDirection w:val="btLr"/>
                              <w:rPr>
                                <w:sz w:val="26"/>
                                <w:szCs w:val="26"/>
                                <w:lang w:val="vi-VN"/>
                              </w:rPr>
                            </w:pPr>
                            <w:r w:rsidRPr="009E09AB">
                              <w:rPr>
                                <w:rFonts w:ascii="Times New Roman" w:eastAsia="Times New Roman" w:hAnsi="Times New Roman" w:cs="Times New Roman"/>
                                <w:color w:val="000000"/>
                                <w:sz w:val="26"/>
                                <w:szCs w:val="26"/>
                              </w:rPr>
                              <w:t>MÃ SỐ SINH VIÊN</w:t>
                            </w:r>
                            <w:r w:rsidR="00CA5835" w:rsidRPr="009E09AB">
                              <w:rPr>
                                <w:rFonts w:ascii="Times New Roman" w:eastAsia="Times New Roman" w:hAnsi="Times New Roman" w:cs="Times New Roman"/>
                                <w:color w:val="000000"/>
                                <w:sz w:val="26"/>
                                <w:szCs w:val="26"/>
                                <w:lang w:val="vi-VN"/>
                              </w:rPr>
                              <w:t xml:space="preserve">: </w:t>
                            </w:r>
                            <w:r w:rsidR="00CA5835" w:rsidRPr="009E09AB">
                              <w:rPr>
                                <w:rFonts w:ascii="Times New Roman" w:eastAsia="Times New Roman" w:hAnsi="Times New Roman" w:cs="Times New Roman"/>
                                <w:b/>
                                <w:bCs/>
                                <w:color w:val="000000"/>
                                <w:sz w:val="26"/>
                                <w:szCs w:val="26"/>
                                <w:lang w:val="vi-VN"/>
                              </w:rPr>
                              <w:t>3118410123</w:t>
                            </w:r>
                          </w:p>
                          <w:p w14:paraId="6D973319" w14:textId="0B61135C" w:rsidR="00143A89" w:rsidRPr="009E09AB" w:rsidRDefault="00C35C46">
                            <w:pPr>
                              <w:jc w:val="center"/>
                              <w:textDirection w:val="btLr"/>
                              <w:rPr>
                                <w:sz w:val="26"/>
                                <w:szCs w:val="26"/>
                                <w:lang w:val="vi-VN"/>
                              </w:rPr>
                            </w:pPr>
                            <w:r w:rsidRPr="009E09AB">
                              <w:rPr>
                                <w:rFonts w:ascii="Times New Roman" w:eastAsia="Times New Roman" w:hAnsi="Times New Roman" w:cs="Times New Roman"/>
                                <w:color w:val="000000"/>
                                <w:sz w:val="26"/>
                                <w:szCs w:val="26"/>
                              </w:rPr>
                              <w:t>TÊN LỚP</w:t>
                            </w:r>
                            <w:r w:rsidR="00CA5835" w:rsidRPr="009E09AB">
                              <w:rPr>
                                <w:rFonts w:ascii="Times New Roman" w:eastAsia="Times New Roman" w:hAnsi="Times New Roman" w:cs="Times New Roman"/>
                                <w:color w:val="000000"/>
                                <w:sz w:val="26"/>
                                <w:szCs w:val="26"/>
                                <w:lang w:val="vi-VN"/>
                              </w:rPr>
                              <w:t xml:space="preserve">: </w:t>
                            </w:r>
                            <w:r w:rsidR="00CA5835" w:rsidRPr="009E09AB">
                              <w:rPr>
                                <w:rFonts w:ascii="Times New Roman" w:eastAsia="Times New Roman" w:hAnsi="Times New Roman" w:cs="Times New Roman"/>
                                <w:b/>
                                <w:bCs/>
                                <w:color w:val="000000"/>
                                <w:sz w:val="26"/>
                                <w:szCs w:val="26"/>
                                <w:lang w:val="vi-VN"/>
                              </w:rPr>
                              <w:t>DCT11812</w:t>
                            </w:r>
                          </w:p>
                          <w:p w14:paraId="5C902BE8" w14:textId="77777777" w:rsidR="00143A89" w:rsidRDefault="00143A89">
                            <w:pPr>
                              <w:jc w:val="center"/>
                              <w:textDirection w:val="btLr"/>
                            </w:pPr>
                          </w:p>
                          <w:p w14:paraId="21F15DCB" w14:textId="77777777" w:rsidR="00143A89" w:rsidRDefault="00143A89">
                            <w:pPr>
                              <w:jc w:val="center"/>
                              <w:textDirection w:val="btLr"/>
                            </w:pPr>
                          </w:p>
                          <w:p w14:paraId="43A7E78C" w14:textId="77777777" w:rsidR="00143A89" w:rsidRDefault="00143A89">
                            <w:pPr>
                              <w:jc w:val="center"/>
                              <w:textDirection w:val="btLr"/>
                            </w:pPr>
                          </w:p>
                          <w:p w14:paraId="1B6AC58C" w14:textId="77777777" w:rsidR="00143A89" w:rsidRDefault="00143A89">
                            <w:pPr>
                              <w:jc w:val="center"/>
                              <w:textDirection w:val="btLr"/>
                            </w:pPr>
                          </w:p>
                          <w:p w14:paraId="6A293D9C" w14:textId="77777777" w:rsidR="00143A89" w:rsidRDefault="00143A89">
                            <w:pPr>
                              <w:jc w:val="center"/>
                              <w:textDirection w:val="btLr"/>
                            </w:pPr>
                          </w:p>
                          <w:p w14:paraId="4B2D7AE3" w14:textId="77777777" w:rsidR="00143A89" w:rsidRDefault="00143A89">
                            <w:pPr>
                              <w:jc w:val="center"/>
                              <w:textDirection w:val="btLr"/>
                            </w:pPr>
                          </w:p>
                          <w:p w14:paraId="2AD041EA" w14:textId="77777777" w:rsidR="00143A89" w:rsidRDefault="00143A89">
                            <w:pPr>
                              <w:jc w:val="center"/>
                              <w:textDirection w:val="btLr"/>
                            </w:pPr>
                          </w:p>
                          <w:p w14:paraId="127D739F" w14:textId="77777777" w:rsidR="00143A89" w:rsidRDefault="00143A89">
                            <w:pPr>
                              <w:jc w:val="center"/>
                              <w:textDirection w:val="btLr"/>
                            </w:pPr>
                          </w:p>
                          <w:p w14:paraId="71C9446B" w14:textId="77777777" w:rsidR="00143A89" w:rsidRDefault="00143A89">
                            <w:pPr>
                              <w:jc w:val="center"/>
                              <w:textDirection w:val="btLr"/>
                            </w:pPr>
                          </w:p>
                          <w:p w14:paraId="5152BCC6" w14:textId="77777777" w:rsidR="00143A89" w:rsidRDefault="00143A89">
                            <w:pPr>
                              <w:jc w:val="center"/>
                              <w:textDirection w:val="btLr"/>
                            </w:pPr>
                          </w:p>
                          <w:p w14:paraId="6E20D42A" w14:textId="77777777" w:rsidR="00143A89" w:rsidRDefault="00143A89">
                            <w:pPr>
                              <w:jc w:val="center"/>
                              <w:textDirection w:val="btLr"/>
                            </w:pPr>
                          </w:p>
                          <w:p w14:paraId="7C784019" w14:textId="77777777" w:rsidR="00143A89" w:rsidRDefault="00143A89">
                            <w:pPr>
                              <w:jc w:val="center"/>
                              <w:textDirection w:val="btLr"/>
                            </w:pPr>
                          </w:p>
                          <w:p w14:paraId="2C3FEE34" w14:textId="77777777" w:rsidR="00143A89" w:rsidRDefault="00143A89">
                            <w:pPr>
                              <w:jc w:val="center"/>
                              <w:textDirection w:val="btLr"/>
                            </w:pPr>
                          </w:p>
                          <w:p w14:paraId="2BA202C1" w14:textId="77777777" w:rsidR="00143A89" w:rsidRDefault="00143A89">
                            <w:pPr>
                              <w:jc w:val="center"/>
                              <w:textDirection w:val="btLr"/>
                            </w:pPr>
                          </w:p>
                          <w:p w14:paraId="015072FE" w14:textId="77777777" w:rsidR="00143A89" w:rsidRDefault="00143A89">
                            <w:pPr>
                              <w:jc w:val="center"/>
                              <w:textDirection w:val="btLr"/>
                            </w:pPr>
                          </w:p>
                          <w:p w14:paraId="06583BB1" w14:textId="77777777" w:rsidR="00143A89" w:rsidRDefault="00143A89">
                            <w:pPr>
                              <w:jc w:val="center"/>
                              <w:textDirection w:val="btLr"/>
                            </w:pPr>
                          </w:p>
                          <w:p w14:paraId="01F6985F" w14:textId="77777777" w:rsidR="00143A89" w:rsidRDefault="00C35C46">
                            <w:pPr>
                              <w:jc w:val="center"/>
                              <w:textDirection w:val="btLr"/>
                            </w:pPr>
                            <w:r>
                              <w:rPr>
                                <w:rFonts w:ascii="Times New Roman" w:eastAsia="Times New Roman" w:hAnsi="Times New Roman" w:cs="Times New Roman"/>
                                <w:color w:val="000000"/>
                              </w:rPr>
                              <w:t>TP. HỒ CHÍ MINH, THÁNG 5 NĂM 2022</w:t>
                            </w:r>
                          </w:p>
                        </w:txbxContent>
                      </wps:txbx>
                      <wps:bodyPr spcFirstLastPara="1" wrap="square" lIns="91425" tIns="45700" rIns="91425" bIns="45700" anchor="t" anchorCtr="0">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4AA4938" id="Rectangle 2" o:spid="_x0000_s1026" style="width:473.45pt;height:6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" fillcolor="white [3201]">
                <v:stroke startarrowwidth="narrow" startarrowlength="short" endarrowwidth="narrow" endarrowlength="short" joinstyle="round"/>
                <v:textbox inset="2.53958mm,1.2694mm,2.53958mm,1.2694mm">
                  <w:txbxContent>
                    <w:p w14:paraId="4294A85E" w14:textId="77777777" w:rsidR="00143A89" w:rsidRDefault="00C35C46">
                      <w:pPr>
                        <w:jc w:val="center"/>
                        <w:textDirection w:val="btLr"/>
                      </w:pPr>
                      <w:r>
                        <w:rPr>
                          <w:rFonts w:ascii="Times New Roman" w:eastAsia="Times New Roman" w:hAnsi="Times New Roman" w:cs="Times New Roman"/>
                          <w:color w:val="000000"/>
                          <w:sz w:val="28"/>
                        </w:rPr>
                        <w:t>ỦY BAN NHÂN DÂN TP. HỒ CHÍ MINH</w:t>
                      </w:r>
                    </w:p>
                    <w:p w14:paraId="5C0BE627" w14:textId="77777777" w:rsidR="00143A89" w:rsidRDefault="00C35C46">
                      <w:pPr>
                        <w:jc w:val="center"/>
                        <w:textDirection w:val="btLr"/>
                      </w:pPr>
                      <w:r>
                        <w:rPr>
                          <w:rFonts w:ascii="Times New Roman" w:eastAsia="Times New Roman" w:hAnsi="Times New Roman" w:cs="Times New Roman"/>
                          <w:color w:val="000000"/>
                          <w:sz w:val="28"/>
                        </w:rPr>
                        <w:t>TRƯỜNG ĐẠI HỌC SÀI GÒN</w:t>
                      </w:r>
                    </w:p>
                    <w:p w14:paraId="4F89555C" w14:textId="77777777" w:rsidR="00143A89" w:rsidRDefault="00C35C46">
                      <w:pPr>
                        <w:jc w:val="center"/>
                        <w:textDirection w:val="btLr"/>
                      </w:pPr>
                      <w:r>
                        <w:rPr>
                          <w:rFonts w:ascii="Times New Roman" w:eastAsia="Times New Roman" w:hAnsi="Times New Roman" w:cs="Times New Roman"/>
                          <w:color w:val="000000"/>
                        </w:rPr>
                        <w:t>-</w:t>
                      </w:r>
                    </w:p>
                    <w:p w14:paraId="629C998A" w14:textId="77777777" w:rsidR="00143A89" w:rsidRDefault="00143A89">
                      <w:pPr>
                        <w:jc w:val="center"/>
                        <w:textDirection w:val="btLr"/>
                      </w:pPr>
                    </w:p>
                    <w:p w14:paraId="2CBB2B49" w14:textId="77777777" w:rsidR="00143A89" w:rsidRDefault="00143A89">
                      <w:pPr>
                        <w:jc w:val="center"/>
                        <w:textDirection w:val="btLr"/>
                      </w:pPr>
                    </w:p>
                    <w:p w14:paraId="2378556E" w14:textId="77777777" w:rsidR="00143A89" w:rsidRDefault="00143A89">
                      <w:pPr>
                        <w:jc w:val="center"/>
                        <w:textDirection w:val="btLr"/>
                      </w:pPr>
                    </w:p>
                    <w:p w14:paraId="5A72227E" w14:textId="77777777" w:rsidR="00143A89" w:rsidRDefault="00143A89">
                      <w:pPr>
                        <w:jc w:val="center"/>
                        <w:textDirection w:val="btLr"/>
                      </w:pPr>
                    </w:p>
                    <w:p w14:paraId="67A22B31" w14:textId="77777777" w:rsidR="00143A89" w:rsidRDefault="00143A89">
                      <w:pPr>
                        <w:jc w:val="center"/>
                        <w:textDirection w:val="btLr"/>
                      </w:pPr>
                    </w:p>
                    <w:p w14:paraId="535FD476" w14:textId="77777777" w:rsidR="00143A89" w:rsidRDefault="00143A89">
                      <w:pPr>
                        <w:jc w:val="center"/>
                        <w:textDirection w:val="btLr"/>
                      </w:pPr>
                    </w:p>
                    <w:p w14:paraId="1E668EA8" w14:textId="77777777" w:rsidR="00143A89" w:rsidRDefault="00143A89">
                      <w:pPr>
                        <w:jc w:val="center"/>
                        <w:textDirection w:val="btLr"/>
                      </w:pPr>
                    </w:p>
                    <w:p w14:paraId="5F7B8A10" w14:textId="77777777" w:rsidR="00143A89" w:rsidRDefault="00143A89">
                      <w:pPr>
                        <w:jc w:val="center"/>
                        <w:textDirection w:val="btLr"/>
                      </w:pPr>
                    </w:p>
                    <w:p w14:paraId="216C6926" w14:textId="77777777" w:rsidR="00143A89" w:rsidRDefault="00143A89">
                      <w:pPr>
                        <w:jc w:val="center"/>
                        <w:textDirection w:val="btLr"/>
                      </w:pPr>
                    </w:p>
                    <w:p w14:paraId="570A8868" w14:textId="77777777" w:rsidR="00143A89" w:rsidRDefault="00143A89">
                      <w:pPr>
                        <w:jc w:val="center"/>
                        <w:textDirection w:val="btLr"/>
                      </w:pPr>
                    </w:p>
                    <w:p w14:paraId="4A1FE110" w14:textId="77777777" w:rsidR="00143A89" w:rsidRDefault="00143A89">
                      <w:pPr>
                        <w:jc w:val="center"/>
                        <w:textDirection w:val="btLr"/>
                      </w:pPr>
                    </w:p>
                    <w:p w14:paraId="4409F023" w14:textId="77777777" w:rsidR="00143A89" w:rsidRDefault="00143A89">
                      <w:pPr>
                        <w:jc w:val="center"/>
                        <w:textDirection w:val="btLr"/>
                      </w:pPr>
                    </w:p>
                    <w:p w14:paraId="4C4E59F0" w14:textId="77777777" w:rsidR="00143A89" w:rsidRDefault="00143A89">
                      <w:pPr>
                        <w:jc w:val="center"/>
                        <w:textDirection w:val="btLr"/>
                      </w:pPr>
                    </w:p>
                    <w:p w14:paraId="74DD2340" w14:textId="77777777" w:rsidR="00143A89" w:rsidRDefault="00143A89">
                      <w:pPr>
                        <w:jc w:val="center"/>
                        <w:textDirection w:val="btLr"/>
                      </w:pPr>
                    </w:p>
                    <w:p w14:paraId="629E5100" w14:textId="77777777" w:rsidR="00143A89" w:rsidRDefault="00143A89">
                      <w:pPr>
                        <w:jc w:val="center"/>
                        <w:textDirection w:val="btLr"/>
                      </w:pPr>
                    </w:p>
                    <w:p w14:paraId="6E96457D" w14:textId="77777777" w:rsidR="00143A89" w:rsidRDefault="00143A89">
                      <w:pPr>
                        <w:jc w:val="center"/>
                        <w:textDirection w:val="btLr"/>
                      </w:pPr>
                    </w:p>
                    <w:p w14:paraId="15F4BA1C" w14:textId="77777777" w:rsidR="00143A89" w:rsidRDefault="00C35C46">
                      <w:pPr>
                        <w:jc w:val="center"/>
                        <w:textDirection w:val="btLr"/>
                      </w:pPr>
                      <w:r>
                        <w:rPr>
                          <w:rFonts w:ascii="Times New Roman" w:eastAsia="Times New Roman" w:hAnsi="Times New Roman" w:cs="Times New Roman"/>
                          <w:b/>
                          <w:color w:val="000000"/>
                          <w:sz w:val="36"/>
                        </w:rPr>
                        <w:t>TÊN ĐỀ TÀI</w:t>
                      </w:r>
                    </w:p>
                    <w:p w14:paraId="689474A6" w14:textId="77777777" w:rsidR="00143A89" w:rsidRDefault="00143A89">
                      <w:pPr>
                        <w:jc w:val="center"/>
                        <w:textDirection w:val="btLr"/>
                      </w:pPr>
                    </w:p>
                    <w:p w14:paraId="224BF227" w14:textId="77777777" w:rsidR="00143A89" w:rsidRPr="009E09AB" w:rsidRDefault="00C35C46">
                      <w:pPr>
                        <w:jc w:val="center"/>
                        <w:textDirection w:val="btLr"/>
                        <w:rPr>
                          <w:sz w:val="26"/>
                          <w:szCs w:val="26"/>
                        </w:rPr>
                      </w:pPr>
                      <w:r w:rsidRPr="009E09AB">
                        <w:rPr>
                          <w:rFonts w:ascii="Times New Roman" w:eastAsia="Times New Roman" w:hAnsi="Times New Roman" w:cs="Times New Roman"/>
                          <w:color w:val="000000"/>
                          <w:sz w:val="26"/>
                          <w:szCs w:val="26"/>
                        </w:rPr>
                        <w:t>BÁO CÁO MÔN KHAI PHÁ DỮ LIỆU</w:t>
                      </w:r>
                    </w:p>
                    <w:p w14:paraId="56958095" w14:textId="77777777" w:rsidR="00143A89" w:rsidRPr="009E09AB" w:rsidRDefault="00143A89">
                      <w:pPr>
                        <w:jc w:val="center"/>
                        <w:textDirection w:val="btLr"/>
                        <w:rPr>
                          <w:sz w:val="26"/>
                          <w:szCs w:val="26"/>
                        </w:rPr>
                      </w:pPr>
                    </w:p>
                    <w:p w14:paraId="4072B9BB" w14:textId="77777777" w:rsidR="00143A89" w:rsidRPr="009E09AB" w:rsidRDefault="00143A89">
                      <w:pPr>
                        <w:jc w:val="center"/>
                        <w:textDirection w:val="btLr"/>
                        <w:rPr>
                          <w:sz w:val="26"/>
                          <w:szCs w:val="26"/>
                        </w:rPr>
                      </w:pPr>
                    </w:p>
                    <w:p w14:paraId="0C4C2077" w14:textId="77777777" w:rsidR="00143A89" w:rsidRPr="009E09AB" w:rsidRDefault="00143A89">
                      <w:pPr>
                        <w:jc w:val="center"/>
                        <w:textDirection w:val="btLr"/>
                        <w:rPr>
                          <w:sz w:val="26"/>
                          <w:szCs w:val="26"/>
                        </w:rPr>
                      </w:pPr>
                    </w:p>
                    <w:p w14:paraId="5F862D6D" w14:textId="1D86B18C" w:rsidR="00143A89" w:rsidRPr="009E09AB" w:rsidRDefault="00C35C46">
                      <w:pPr>
                        <w:jc w:val="center"/>
                        <w:textDirection w:val="btLr"/>
                        <w:rPr>
                          <w:sz w:val="26"/>
                          <w:szCs w:val="26"/>
                          <w:lang w:val="vi-VN"/>
                        </w:rPr>
                      </w:pPr>
                      <w:r w:rsidRPr="009E09AB">
                        <w:rPr>
                          <w:rFonts w:ascii="Times New Roman" w:eastAsia="Times New Roman" w:hAnsi="Times New Roman" w:cs="Times New Roman"/>
                          <w:color w:val="000000"/>
                          <w:sz w:val="26"/>
                          <w:szCs w:val="26"/>
                        </w:rPr>
                        <w:t>TÊN SINH VIÊN</w:t>
                      </w:r>
                      <w:r w:rsidR="00CA5835" w:rsidRPr="009E09AB">
                        <w:rPr>
                          <w:rFonts w:ascii="Times New Roman" w:eastAsia="Times New Roman" w:hAnsi="Times New Roman" w:cs="Times New Roman"/>
                          <w:color w:val="000000"/>
                          <w:sz w:val="26"/>
                          <w:szCs w:val="26"/>
                        </w:rPr>
                        <w:t>:</w:t>
                      </w:r>
                      <w:r w:rsidR="00CA5835" w:rsidRPr="009E09AB">
                        <w:rPr>
                          <w:rFonts w:ascii="Times New Roman" w:eastAsia="Times New Roman" w:hAnsi="Times New Roman" w:cs="Times New Roman"/>
                          <w:b/>
                          <w:bCs/>
                          <w:color w:val="000000"/>
                          <w:sz w:val="26"/>
                          <w:szCs w:val="26"/>
                          <w:lang w:val="vi-VN"/>
                        </w:rPr>
                        <w:t>NGUYỄN TRỌNG HIẾU</w:t>
                      </w:r>
                      <w:r w:rsidR="00CA5835" w:rsidRPr="009E09AB">
                        <w:rPr>
                          <w:rFonts w:ascii="Times New Roman" w:eastAsia="Times New Roman" w:hAnsi="Times New Roman" w:cs="Times New Roman"/>
                          <w:color w:val="000000"/>
                          <w:sz w:val="26"/>
                          <w:szCs w:val="26"/>
                          <w:lang w:val="vi-VN"/>
                        </w:rPr>
                        <w:t xml:space="preserve"> </w:t>
                      </w:r>
                    </w:p>
                    <w:p w14:paraId="39899147" w14:textId="6055CB49" w:rsidR="00143A89" w:rsidRPr="009E09AB" w:rsidRDefault="00C35C46">
                      <w:pPr>
                        <w:jc w:val="center"/>
                        <w:textDirection w:val="btLr"/>
                        <w:rPr>
                          <w:sz w:val="26"/>
                          <w:szCs w:val="26"/>
                          <w:lang w:val="vi-VN"/>
                        </w:rPr>
                      </w:pPr>
                      <w:r w:rsidRPr="009E09AB">
                        <w:rPr>
                          <w:rFonts w:ascii="Times New Roman" w:eastAsia="Times New Roman" w:hAnsi="Times New Roman" w:cs="Times New Roman"/>
                          <w:color w:val="000000"/>
                          <w:sz w:val="26"/>
                          <w:szCs w:val="26"/>
                        </w:rPr>
                        <w:t>MÃ SỐ SINH VIÊN</w:t>
                      </w:r>
                      <w:r w:rsidR="00CA5835" w:rsidRPr="009E09AB">
                        <w:rPr>
                          <w:rFonts w:ascii="Times New Roman" w:eastAsia="Times New Roman" w:hAnsi="Times New Roman" w:cs="Times New Roman"/>
                          <w:color w:val="000000"/>
                          <w:sz w:val="26"/>
                          <w:szCs w:val="26"/>
                          <w:lang w:val="vi-VN"/>
                        </w:rPr>
                        <w:t xml:space="preserve">: </w:t>
                      </w:r>
                      <w:r w:rsidR="00CA5835" w:rsidRPr="009E09AB">
                        <w:rPr>
                          <w:rFonts w:ascii="Times New Roman" w:eastAsia="Times New Roman" w:hAnsi="Times New Roman" w:cs="Times New Roman"/>
                          <w:b/>
                          <w:bCs/>
                          <w:color w:val="000000"/>
                          <w:sz w:val="26"/>
                          <w:szCs w:val="26"/>
                          <w:lang w:val="vi-VN"/>
                        </w:rPr>
                        <w:t>3118410123</w:t>
                      </w:r>
                    </w:p>
                    <w:p w14:paraId="6D973319" w14:textId="0B61135C" w:rsidR="00143A89" w:rsidRPr="009E09AB" w:rsidRDefault="00C35C46">
                      <w:pPr>
                        <w:jc w:val="center"/>
                        <w:textDirection w:val="btLr"/>
                        <w:rPr>
                          <w:sz w:val="26"/>
                          <w:szCs w:val="26"/>
                          <w:lang w:val="vi-VN"/>
                        </w:rPr>
                      </w:pPr>
                      <w:r w:rsidRPr="009E09AB">
                        <w:rPr>
                          <w:rFonts w:ascii="Times New Roman" w:eastAsia="Times New Roman" w:hAnsi="Times New Roman" w:cs="Times New Roman"/>
                          <w:color w:val="000000"/>
                          <w:sz w:val="26"/>
                          <w:szCs w:val="26"/>
                        </w:rPr>
                        <w:t>TÊN LỚP</w:t>
                      </w:r>
                      <w:r w:rsidR="00CA5835" w:rsidRPr="009E09AB">
                        <w:rPr>
                          <w:rFonts w:ascii="Times New Roman" w:eastAsia="Times New Roman" w:hAnsi="Times New Roman" w:cs="Times New Roman"/>
                          <w:color w:val="000000"/>
                          <w:sz w:val="26"/>
                          <w:szCs w:val="26"/>
                          <w:lang w:val="vi-VN"/>
                        </w:rPr>
                        <w:t xml:space="preserve">: </w:t>
                      </w:r>
                      <w:r w:rsidR="00CA5835" w:rsidRPr="009E09AB">
                        <w:rPr>
                          <w:rFonts w:ascii="Times New Roman" w:eastAsia="Times New Roman" w:hAnsi="Times New Roman" w:cs="Times New Roman"/>
                          <w:b/>
                          <w:bCs/>
                          <w:color w:val="000000"/>
                          <w:sz w:val="26"/>
                          <w:szCs w:val="26"/>
                          <w:lang w:val="vi-VN"/>
                        </w:rPr>
                        <w:t>DCT11812</w:t>
                      </w:r>
                    </w:p>
                    <w:p w14:paraId="5C902BE8" w14:textId="77777777" w:rsidR="00143A89" w:rsidRDefault="00143A89">
                      <w:pPr>
                        <w:jc w:val="center"/>
                        <w:textDirection w:val="btLr"/>
                      </w:pPr>
                    </w:p>
                    <w:p w14:paraId="21F15DCB" w14:textId="77777777" w:rsidR="00143A89" w:rsidRDefault="00143A89">
                      <w:pPr>
                        <w:jc w:val="center"/>
                        <w:textDirection w:val="btLr"/>
                      </w:pPr>
                    </w:p>
                    <w:p w14:paraId="43A7E78C" w14:textId="77777777" w:rsidR="00143A89" w:rsidRDefault="00143A89">
                      <w:pPr>
                        <w:jc w:val="center"/>
                        <w:textDirection w:val="btLr"/>
                      </w:pPr>
                    </w:p>
                    <w:p w14:paraId="1B6AC58C" w14:textId="77777777" w:rsidR="00143A89" w:rsidRDefault="00143A89">
                      <w:pPr>
                        <w:jc w:val="center"/>
                        <w:textDirection w:val="btLr"/>
                      </w:pPr>
                    </w:p>
                    <w:p w14:paraId="6A293D9C" w14:textId="77777777" w:rsidR="00143A89" w:rsidRDefault="00143A89">
                      <w:pPr>
                        <w:jc w:val="center"/>
                        <w:textDirection w:val="btLr"/>
                      </w:pPr>
                    </w:p>
                    <w:p w14:paraId="4B2D7AE3" w14:textId="77777777" w:rsidR="00143A89" w:rsidRDefault="00143A89">
                      <w:pPr>
                        <w:jc w:val="center"/>
                        <w:textDirection w:val="btLr"/>
                      </w:pPr>
                    </w:p>
                    <w:p w14:paraId="2AD041EA" w14:textId="77777777" w:rsidR="00143A89" w:rsidRDefault="00143A89">
                      <w:pPr>
                        <w:jc w:val="center"/>
                        <w:textDirection w:val="btLr"/>
                      </w:pPr>
                    </w:p>
                    <w:p w14:paraId="127D739F" w14:textId="77777777" w:rsidR="00143A89" w:rsidRDefault="00143A89">
                      <w:pPr>
                        <w:jc w:val="center"/>
                        <w:textDirection w:val="btLr"/>
                      </w:pPr>
                    </w:p>
                    <w:p w14:paraId="71C9446B" w14:textId="77777777" w:rsidR="00143A89" w:rsidRDefault="00143A89">
                      <w:pPr>
                        <w:jc w:val="center"/>
                        <w:textDirection w:val="btLr"/>
                      </w:pPr>
                    </w:p>
                    <w:p w14:paraId="5152BCC6" w14:textId="77777777" w:rsidR="00143A89" w:rsidRDefault="00143A89">
                      <w:pPr>
                        <w:jc w:val="center"/>
                        <w:textDirection w:val="btLr"/>
                      </w:pPr>
                    </w:p>
                    <w:p w14:paraId="6E20D42A" w14:textId="77777777" w:rsidR="00143A89" w:rsidRDefault="00143A89">
                      <w:pPr>
                        <w:jc w:val="center"/>
                        <w:textDirection w:val="btLr"/>
                      </w:pPr>
                    </w:p>
                    <w:p w14:paraId="7C784019" w14:textId="77777777" w:rsidR="00143A89" w:rsidRDefault="00143A89">
                      <w:pPr>
                        <w:jc w:val="center"/>
                        <w:textDirection w:val="btLr"/>
                      </w:pPr>
                    </w:p>
                    <w:p w14:paraId="2C3FEE34" w14:textId="77777777" w:rsidR="00143A89" w:rsidRDefault="00143A89">
                      <w:pPr>
                        <w:jc w:val="center"/>
                        <w:textDirection w:val="btLr"/>
                      </w:pPr>
                    </w:p>
                    <w:p w14:paraId="2BA202C1" w14:textId="77777777" w:rsidR="00143A89" w:rsidRDefault="00143A89">
                      <w:pPr>
                        <w:jc w:val="center"/>
                        <w:textDirection w:val="btLr"/>
                      </w:pPr>
                    </w:p>
                    <w:p w14:paraId="015072FE" w14:textId="77777777" w:rsidR="00143A89" w:rsidRDefault="00143A89">
                      <w:pPr>
                        <w:jc w:val="center"/>
                        <w:textDirection w:val="btLr"/>
                      </w:pPr>
                    </w:p>
                    <w:p w14:paraId="06583BB1" w14:textId="77777777" w:rsidR="00143A89" w:rsidRDefault="00143A89">
                      <w:pPr>
                        <w:jc w:val="center"/>
                        <w:textDirection w:val="btLr"/>
                      </w:pPr>
                    </w:p>
                    <w:p w14:paraId="01F6985F" w14:textId="77777777" w:rsidR="00143A89" w:rsidRDefault="00C35C46">
                      <w:pPr>
                        <w:jc w:val="center"/>
                        <w:textDirection w:val="btLr"/>
                      </w:pPr>
                      <w:r>
                        <w:rPr>
                          <w:rFonts w:ascii="Times New Roman" w:eastAsia="Times New Roman" w:hAnsi="Times New Roman" w:cs="Times New Roman"/>
                          <w:color w:val="000000"/>
                        </w:rPr>
                        <w:t>TP. HỒ CHÍ MINH, THÁNG 5 NĂM 2022</w:t>
                      </w:r>
                    </w:p>
                  </w:txbxContent>
                </v:textbox>
                <w10:anchorlock/>
              </v:rect>
            </w:pict>
          </mc:Fallback>
        </mc:AlternateContent>
      </w:r>
    </w:p>
    <w:sdt>
      <w:sdtPr>
        <w:rPr>
          <w:rFonts w:ascii="Calibri" w:eastAsia="Calibri" w:hAnsi="Calibri" w:cs="Calibri"/>
          <w:color w:val="auto"/>
          <w:sz w:val="24"/>
          <w:szCs w:val="24"/>
        </w:rPr>
        <w:id w:val="-2065249209"/>
        <w:docPartObj>
          <w:docPartGallery w:val="Table of Contents"/>
          <w:docPartUnique/>
        </w:docPartObj>
      </w:sdtPr>
      <w:sdtEndPr>
        <w:rPr>
          <w:b/>
          <w:bCs/>
          <w:noProof/>
        </w:rPr>
      </w:sdtEndPr>
      <w:sdtContent>
        <w:p w14:paraId="7EE3E2E0" w14:textId="1254ABA6" w:rsidR="009E09AB" w:rsidRPr="009E09AB" w:rsidRDefault="009E09AB">
          <w:pPr>
            <w:pStyle w:val="TOCHeading"/>
            <w:rPr>
              <w:rFonts w:asciiTheme="minorHAnsi" w:hAnsiTheme="minorHAnsi"/>
              <w:lang w:val="vi-VN"/>
            </w:rPr>
          </w:pPr>
          <w:r>
            <w:rPr>
              <w:rFonts w:asciiTheme="minorHAnsi" w:hAnsiTheme="minorHAnsi"/>
            </w:rPr>
            <w:t>Mục</w:t>
          </w:r>
          <w:r>
            <w:rPr>
              <w:rFonts w:asciiTheme="minorHAnsi" w:hAnsiTheme="minorHAnsi"/>
              <w:lang w:val="vi-VN"/>
            </w:rPr>
            <w:t xml:space="preserve"> lục</w:t>
          </w:r>
        </w:p>
        <w:p w14:paraId="6EF68C7C" w14:textId="65FC306A" w:rsidR="007E23A2" w:rsidRDefault="009E09AB">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03111467" w:history="1">
            <w:r w:rsidR="007E23A2" w:rsidRPr="0069129B">
              <w:rPr>
                <w:rStyle w:val="Hyperlink"/>
                <w:rFonts w:ascii="Times New Roman" w:eastAsia="Times New Roman" w:hAnsi="Times New Roman" w:cs="Times New Roman"/>
                <w:noProof/>
              </w:rPr>
              <w:t>Chương 1: Giới thiệu</w:t>
            </w:r>
            <w:r w:rsidR="007E23A2">
              <w:rPr>
                <w:noProof/>
                <w:webHidden/>
              </w:rPr>
              <w:tab/>
            </w:r>
            <w:r w:rsidR="007E23A2">
              <w:rPr>
                <w:noProof/>
                <w:webHidden/>
              </w:rPr>
              <w:fldChar w:fldCharType="begin"/>
            </w:r>
            <w:r w:rsidR="007E23A2">
              <w:rPr>
                <w:noProof/>
                <w:webHidden/>
              </w:rPr>
              <w:instrText xml:space="preserve"> PAGEREF _Toc103111467 \h </w:instrText>
            </w:r>
            <w:r w:rsidR="007E23A2">
              <w:rPr>
                <w:noProof/>
                <w:webHidden/>
              </w:rPr>
            </w:r>
            <w:r w:rsidR="007E23A2">
              <w:rPr>
                <w:noProof/>
                <w:webHidden/>
              </w:rPr>
              <w:fldChar w:fldCharType="separate"/>
            </w:r>
            <w:r w:rsidR="007E23A2">
              <w:rPr>
                <w:noProof/>
                <w:webHidden/>
              </w:rPr>
              <w:t>3</w:t>
            </w:r>
            <w:r w:rsidR="007E23A2">
              <w:rPr>
                <w:noProof/>
                <w:webHidden/>
              </w:rPr>
              <w:fldChar w:fldCharType="end"/>
            </w:r>
          </w:hyperlink>
        </w:p>
        <w:p w14:paraId="03785455" w14:textId="76154227" w:rsidR="007E23A2" w:rsidRDefault="00D0436D">
          <w:pPr>
            <w:pStyle w:val="TOC2"/>
            <w:rPr>
              <w:rFonts w:asciiTheme="minorHAnsi" w:eastAsiaTheme="minorEastAsia" w:hAnsiTheme="minorHAnsi" w:cstheme="minorBidi"/>
              <w:sz w:val="22"/>
              <w:szCs w:val="22"/>
            </w:rPr>
          </w:pPr>
          <w:hyperlink w:anchor="_Toc103111468" w:history="1">
            <w:r w:rsidR="007E23A2" w:rsidRPr="0069129B">
              <w:rPr>
                <w:rStyle w:val="Hyperlink"/>
                <w:lang w:val="vi-VN"/>
              </w:rPr>
              <w:t xml:space="preserve">1.1 </w:t>
            </w:r>
            <w:r w:rsidR="007E23A2" w:rsidRPr="0069129B">
              <w:rPr>
                <w:rStyle w:val="Hyperlink"/>
              </w:rPr>
              <w:t>Bối cảnh của bài toán</w:t>
            </w:r>
            <w:r w:rsidR="007E23A2">
              <w:rPr>
                <w:webHidden/>
              </w:rPr>
              <w:tab/>
            </w:r>
            <w:r w:rsidR="007E23A2">
              <w:rPr>
                <w:webHidden/>
              </w:rPr>
              <w:fldChar w:fldCharType="begin"/>
            </w:r>
            <w:r w:rsidR="007E23A2">
              <w:rPr>
                <w:webHidden/>
              </w:rPr>
              <w:instrText xml:space="preserve"> PAGEREF _Toc103111468 \h </w:instrText>
            </w:r>
            <w:r w:rsidR="007E23A2">
              <w:rPr>
                <w:webHidden/>
              </w:rPr>
            </w:r>
            <w:r w:rsidR="007E23A2">
              <w:rPr>
                <w:webHidden/>
              </w:rPr>
              <w:fldChar w:fldCharType="separate"/>
            </w:r>
            <w:r w:rsidR="007E23A2">
              <w:rPr>
                <w:webHidden/>
              </w:rPr>
              <w:t>3</w:t>
            </w:r>
            <w:r w:rsidR="007E23A2">
              <w:rPr>
                <w:webHidden/>
              </w:rPr>
              <w:fldChar w:fldCharType="end"/>
            </w:r>
          </w:hyperlink>
        </w:p>
        <w:p w14:paraId="3A47E7EB" w14:textId="32038684" w:rsidR="007E23A2" w:rsidRDefault="00D0436D">
          <w:pPr>
            <w:pStyle w:val="TOC2"/>
            <w:rPr>
              <w:rFonts w:asciiTheme="minorHAnsi" w:eastAsiaTheme="minorEastAsia" w:hAnsiTheme="minorHAnsi" w:cstheme="minorBidi"/>
              <w:sz w:val="22"/>
              <w:szCs w:val="22"/>
            </w:rPr>
          </w:pPr>
          <w:hyperlink w:anchor="_Toc103111469" w:history="1">
            <w:r w:rsidR="007E23A2" w:rsidRPr="0069129B">
              <w:rPr>
                <w:rStyle w:val="Hyperlink"/>
              </w:rPr>
              <w:t>1.2</w:t>
            </w:r>
            <w:r w:rsidR="007E23A2" w:rsidRPr="0069129B">
              <w:rPr>
                <w:rStyle w:val="Hyperlink"/>
                <w:bCs/>
              </w:rPr>
              <w:t xml:space="preserve"> Định nghĩa bài toán</w:t>
            </w:r>
            <w:r w:rsidR="007E23A2">
              <w:rPr>
                <w:webHidden/>
              </w:rPr>
              <w:tab/>
            </w:r>
            <w:r w:rsidR="007E23A2">
              <w:rPr>
                <w:webHidden/>
              </w:rPr>
              <w:fldChar w:fldCharType="begin"/>
            </w:r>
            <w:r w:rsidR="007E23A2">
              <w:rPr>
                <w:webHidden/>
              </w:rPr>
              <w:instrText xml:space="preserve"> PAGEREF _Toc103111469 \h </w:instrText>
            </w:r>
            <w:r w:rsidR="007E23A2">
              <w:rPr>
                <w:webHidden/>
              </w:rPr>
            </w:r>
            <w:r w:rsidR="007E23A2">
              <w:rPr>
                <w:webHidden/>
              </w:rPr>
              <w:fldChar w:fldCharType="separate"/>
            </w:r>
            <w:r w:rsidR="007E23A2">
              <w:rPr>
                <w:webHidden/>
              </w:rPr>
              <w:t>3</w:t>
            </w:r>
            <w:r w:rsidR="007E23A2">
              <w:rPr>
                <w:webHidden/>
              </w:rPr>
              <w:fldChar w:fldCharType="end"/>
            </w:r>
          </w:hyperlink>
        </w:p>
        <w:p w14:paraId="7398EE32" w14:textId="0EBDC731" w:rsidR="007E23A2" w:rsidRDefault="00D0436D">
          <w:pPr>
            <w:pStyle w:val="TOC2"/>
            <w:rPr>
              <w:rFonts w:asciiTheme="minorHAnsi" w:eastAsiaTheme="minorEastAsia" w:hAnsiTheme="minorHAnsi" w:cstheme="minorBidi"/>
              <w:sz w:val="22"/>
              <w:szCs w:val="22"/>
            </w:rPr>
          </w:pPr>
          <w:hyperlink w:anchor="_Toc103111470" w:history="1">
            <w:r w:rsidR="007E23A2" w:rsidRPr="0069129B">
              <w:rPr>
                <w:rStyle w:val="Hyperlink"/>
              </w:rPr>
              <w:t>1.3</w:t>
            </w:r>
            <w:r w:rsidR="007E23A2" w:rsidRPr="0069129B">
              <w:rPr>
                <w:rStyle w:val="Hyperlink"/>
                <w:bCs/>
              </w:rPr>
              <w:t xml:space="preserve"> Các giải pháp hiện tại/thủ công để giải quyết bài toán</w:t>
            </w:r>
            <w:r w:rsidR="007E23A2">
              <w:rPr>
                <w:webHidden/>
              </w:rPr>
              <w:tab/>
            </w:r>
            <w:r w:rsidR="007E23A2">
              <w:rPr>
                <w:webHidden/>
              </w:rPr>
              <w:fldChar w:fldCharType="begin"/>
            </w:r>
            <w:r w:rsidR="007E23A2">
              <w:rPr>
                <w:webHidden/>
              </w:rPr>
              <w:instrText xml:space="preserve"> PAGEREF _Toc103111470 \h </w:instrText>
            </w:r>
            <w:r w:rsidR="007E23A2">
              <w:rPr>
                <w:webHidden/>
              </w:rPr>
            </w:r>
            <w:r w:rsidR="007E23A2">
              <w:rPr>
                <w:webHidden/>
              </w:rPr>
              <w:fldChar w:fldCharType="separate"/>
            </w:r>
            <w:r w:rsidR="007E23A2">
              <w:rPr>
                <w:webHidden/>
              </w:rPr>
              <w:t>3</w:t>
            </w:r>
            <w:r w:rsidR="007E23A2">
              <w:rPr>
                <w:webHidden/>
              </w:rPr>
              <w:fldChar w:fldCharType="end"/>
            </w:r>
          </w:hyperlink>
        </w:p>
        <w:p w14:paraId="4CF6ED79" w14:textId="5212C5D0" w:rsidR="007E23A2" w:rsidRDefault="00D0436D">
          <w:pPr>
            <w:pStyle w:val="TOC2"/>
            <w:rPr>
              <w:rFonts w:asciiTheme="minorHAnsi" w:eastAsiaTheme="minorEastAsia" w:hAnsiTheme="minorHAnsi" w:cstheme="minorBidi"/>
              <w:sz w:val="22"/>
              <w:szCs w:val="22"/>
            </w:rPr>
          </w:pPr>
          <w:hyperlink w:anchor="_Toc103111471" w:history="1">
            <w:r w:rsidR="007E23A2" w:rsidRPr="0069129B">
              <w:rPr>
                <w:rStyle w:val="Hyperlink"/>
              </w:rPr>
              <w:t>1.4</w:t>
            </w:r>
            <w:r w:rsidR="007E23A2" w:rsidRPr="0069129B">
              <w:rPr>
                <w:rStyle w:val="Hyperlink"/>
                <w:bCs/>
              </w:rPr>
              <w:t xml:space="preserve"> Vai trò của khai phá dữ liệu trong việc giải quyết bài toán trên</w:t>
            </w:r>
            <w:r w:rsidR="007E23A2">
              <w:rPr>
                <w:webHidden/>
              </w:rPr>
              <w:tab/>
            </w:r>
            <w:r w:rsidR="007E23A2">
              <w:rPr>
                <w:webHidden/>
              </w:rPr>
              <w:fldChar w:fldCharType="begin"/>
            </w:r>
            <w:r w:rsidR="007E23A2">
              <w:rPr>
                <w:webHidden/>
              </w:rPr>
              <w:instrText xml:space="preserve"> PAGEREF _Toc103111471 \h </w:instrText>
            </w:r>
            <w:r w:rsidR="007E23A2">
              <w:rPr>
                <w:webHidden/>
              </w:rPr>
            </w:r>
            <w:r w:rsidR="007E23A2">
              <w:rPr>
                <w:webHidden/>
              </w:rPr>
              <w:fldChar w:fldCharType="separate"/>
            </w:r>
            <w:r w:rsidR="007E23A2">
              <w:rPr>
                <w:webHidden/>
              </w:rPr>
              <w:t>5</w:t>
            </w:r>
            <w:r w:rsidR="007E23A2">
              <w:rPr>
                <w:webHidden/>
              </w:rPr>
              <w:fldChar w:fldCharType="end"/>
            </w:r>
          </w:hyperlink>
        </w:p>
        <w:p w14:paraId="380117CB" w14:textId="03B865A5" w:rsidR="007E23A2" w:rsidRDefault="00D0436D">
          <w:pPr>
            <w:pStyle w:val="TOC2"/>
            <w:rPr>
              <w:rFonts w:asciiTheme="minorHAnsi" w:eastAsiaTheme="minorEastAsia" w:hAnsiTheme="minorHAnsi" w:cstheme="minorBidi"/>
              <w:sz w:val="22"/>
              <w:szCs w:val="22"/>
            </w:rPr>
          </w:pPr>
          <w:hyperlink w:anchor="_Toc103111472" w:history="1">
            <w:r w:rsidR="007E23A2" w:rsidRPr="0069129B">
              <w:rPr>
                <w:rStyle w:val="Hyperlink"/>
              </w:rPr>
              <w:t>1.5</w:t>
            </w:r>
            <w:r w:rsidR="007E23A2" w:rsidRPr="0069129B">
              <w:rPr>
                <w:rStyle w:val="Hyperlink"/>
                <w:bCs/>
              </w:rPr>
              <w:t xml:space="preserve"> Kết quả dự đoán/ứng dụng của khai phá dữ liệu sau khi giải quyết bài toán trên</w:t>
            </w:r>
            <w:r w:rsidR="007E23A2">
              <w:rPr>
                <w:webHidden/>
              </w:rPr>
              <w:tab/>
            </w:r>
            <w:r w:rsidR="007E23A2">
              <w:rPr>
                <w:webHidden/>
              </w:rPr>
              <w:fldChar w:fldCharType="begin"/>
            </w:r>
            <w:r w:rsidR="007E23A2">
              <w:rPr>
                <w:webHidden/>
              </w:rPr>
              <w:instrText xml:space="preserve"> PAGEREF _Toc103111472 \h </w:instrText>
            </w:r>
            <w:r w:rsidR="007E23A2">
              <w:rPr>
                <w:webHidden/>
              </w:rPr>
            </w:r>
            <w:r w:rsidR="007E23A2">
              <w:rPr>
                <w:webHidden/>
              </w:rPr>
              <w:fldChar w:fldCharType="separate"/>
            </w:r>
            <w:r w:rsidR="007E23A2">
              <w:rPr>
                <w:webHidden/>
              </w:rPr>
              <w:t>5</w:t>
            </w:r>
            <w:r w:rsidR="007E23A2">
              <w:rPr>
                <w:webHidden/>
              </w:rPr>
              <w:fldChar w:fldCharType="end"/>
            </w:r>
          </w:hyperlink>
        </w:p>
        <w:p w14:paraId="1CFAA29C" w14:textId="60EB3063" w:rsidR="007E23A2" w:rsidRDefault="00D0436D">
          <w:pPr>
            <w:pStyle w:val="TOC1"/>
            <w:tabs>
              <w:tab w:val="right" w:leader="dot" w:pos="9350"/>
            </w:tabs>
            <w:rPr>
              <w:rFonts w:asciiTheme="minorHAnsi" w:eastAsiaTheme="minorEastAsia" w:hAnsiTheme="minorHAnsi" w:cstheme="minorBidi"/>
              <w:noProof/>
              <w:sz w:val="22"/>
              <w:szCs w:val="22"/>
            </w:rPr>
          </w:pPr>
          <w:hyperlink w:anchor="_Toc103111473" w:history="1">
            <w:r w:rsidR="007E23A2" w:rsidRPr="0069129B">
              <w:rPr>
                <w:rStyle w:val="Hyperlink"/>
                <w:rFonts w:ascii="Times New Roman" w:eastAsia="Times New Roman" w:hAnsi="Times New Roman" w:cs="Times New Roman"/>
                <w:noProof/>
              </w:rPr>
              <w:t>Chương 2: Mô tả dữ liệu</w:t>
            </w:r>
            <w:r w:rsidR="007E23A2">
              <w:rPr>
                <w:noProof/>
                <w:webHidden/>
              </w:rPr>
              <w:tab/>
            </w:r>
            <w:r w:rsidR="007E23A2">
              <w:rPr>
                <w:noProof/>
                <w:webHidden/>
              </w:rPr>
              <w:fldChar w:fldCharType="begin"/>
            </w:r>
            <w:r w:rsidR="007E23A2">
              <w:rPr>
                <w:noProof/>
                <w:webHidden/>
              </w:rPr>
              <w:instrText xml:space="preserve"> PAGEREF _Toc103111473 \h </w:instrText>
            </w:r>
            <w:r w:rsidR="007E23A2">
              <w:rPr>
                <w:noProof/>
                <w:webHidden/>
              </w:rPr>
            </w:r>
            <w:r w:rsidR="007E23A2">
              <w:rPr>
                <w:noProof/>
                <w:webHidden/>
              </w:rPr>
              <w:fldChar w:fldCharType="separate"/>
            </w:r>
            <w:r w:rsidR="007E23A2">
              <w:rPr>
                <w:noProof/>
                <w:webHidden/>
              </w:rPr>
              <w:t>6</w:t>
            </w:r>
            <w:r w:rsidR="007E23A2">
              <w:rPr>
                <w:noProof/>
                <w:webHidden/>
              </w:rPr>
              <w:fldChar w:fldCharType="end"/>
            </w:r>
          </w:hyperlink>
        </w:p>
        <w:p w14:paraId="563D08AC" w14:textId="14D603FB" w:rsidR="007E23A2" w:rsidRDefault="00D0436D">
          <w:pPr>
            <w:pStyle w:val="TOC2"/>
            <w:rPr>
              <w:rFonts w:asciiTheme="minorHAnsi" w:eastAsiaTheme="minorEastAsia" w:hAnsiTheme="minorHAnsi" w:cstheme="minorBidi"/>
              <w:sz w:val="22"/>
              <w:szCs w:val="22"/>
            </w:rPr>
          </w:pPr>
          <w:hyperlink w:anchor="_Toc103111474" w:history="1">
            <w:r w:rsidR="007E23A2" w:rsidRPr="0069129B">
              <w:rPr>
                <w:rStyle w:val="Hyperlink"/>
                <w:bCs/>
              </w:rPr>
              <w:t>2.1</w:t>
            </w:r>
            <w:r w:rsidR="007E23A2" w:rsidRPr="0069129B">
              <w:rPr>
                <w:rStyle w:val="Hyperlink"/>
              </w:rPr>
              <w:t xml:space="preserve"> Giới</w:t>
            </w:r>
            <w:r w:rsidR="007E23A2" w:rsidRPr="0069129B">
              <w:rPr>
                <w:rStyle w:val="Hyperlink"/>
                <w:lang w:val="vi-VN"/>
              </w:rPr>
              <w:t xml:space="preserve"> thiệu</w:t>
            </w:r>
            <w:r w:rsidR="007E23A2" w:rsidRPr="0069129B">
              <w:rPr>
                <w:rStyle w:val="Hyperlink"/>
              </w:rPr>
              <w:t xml:space="preserve"> về bộ dữ liệu</w:t>
            </w:r>
            <w:r w:rsidR="007E23A2">
              <w:rPr>
                <w:webHidden/>
              </w:rPr>
              <w:tab/>
            </w:r>
            <w:r w:rsidR="007E23A2">
              <w:rPr>
                <w:webHidden/>
              </w:rPr>
              <w:fldChar w:fldCharType="begin"/>
            </w:r>
            <w:r w:rsidR="007E23A2">
              <w:rPr>
                <w:webHidden/>
              </w:rPr>
              <w:instrText xml:space="preserve"> PAGEREF _Toc103111474 \h </w:instrText>
            </w:r>
            <w:r w:rsidR="007E23A2">
              <w:rPr>
                <w:webHidden/>
              </w:rPr>
            </w:r>
            <w:r w:rsidR="007E23A2">
              <w:rPr>
                <w:webHidden/>
              </w:rPr>
              <w:fldChar w:fldCharType="separate"/>
            </w:r>
            <w:r w:rsidR="007E23A2">
              <w:rPr>
                <w:webHidden/>
              </w:rPr>
              <w:t>6</w:t>
            </w:r>
            <w:r w:rsidR="007E23A2">
              <w:rPr>
                <w:webHidden/>
              </w:rPr>
              <w:fldChar w:fldCharType="end"/>
            </w:r>
          </w:hyperlink>
        </w:p>
        <w:p w14:paraId="7E828BB1" w14:textId="770259B2" w:rsidR="007E23A2" w:rsidRDefault="00D0436D">
          <w:pPr>
            <w:pStyle w:val="TOC2"/>
            <w:rPr>
              <w:rFonts w:asciiTheme="minorHAnsi" w:eastAsiaTheme="minorEastAsia" w:hAnsiTheme="minorHAnsi" w:cstheme="minorBidi"/>
              <w:sz w:val="22"/>
              <w:szCs w:val="22"/>
            </w:rPr>
          </w:pPr>
          <w:hyperlink w:anchor="_Toc103111475" w:history="1">
            <w:r w:rsidR="007E23A2" w:rsidRPr="0069129B">
              <w:rPr>
                <w:rStyle w:val="Hyperlink"/>
              </w:rPr>
              <w:t>2</w:t>
            </w:r>
            <w:r w:rsidR="007E23A2" w:rsidRPr="0069129B">
              <w:rPr>
                <w:rStyle w:val="Hyperlink"/>
                <w:lang w:val="vi-VN"/>
              </w:rPr>
              <w:t xml:space="preserve">.2 </w:t>
            </w:r>
            <w:r w:rsidR="007E23A2" w:rsidRPr="0069129B">
              <w:rPr>
                <w:rStyle w:val="Hyperlink"/>
              </w:rPr>
              <w:t>Thống kê mô tả về dữ liệu</w:t>
            </w:r>
            <w:r w:rsidR="007E23A2">
              <w:rPr>
                <w:webHidden/>
              </w:rPr>
              <w:tab/>
            </w:r>
            <w:r w:rsidR="007E23A2">
              <w:rPr>
                <w:webHidden/>
              </w:rPr>
              <w:fldChar w:fldCharType="begin"/>
            </w:r>
            <w:r w:rsidR="007E23A2">
              <w:rPr>
                <w:webHidden/>
              </w:rPr>
              <w:instrText xml:space="preserve"> PAGEREF _Toc103111475 \h </w:instrText>
            </w:r>
            <w:r w:rsidR="007E23A2">
              <w:rPr>
                <w:webHidden/>
              </w:rPr>
            </w:r>
            <w:r w:rsidR="007E23A2">
              <w:rPr>
                <w:webHidden/>
              </w:rPr>
              <w:fldChar w:fldCharType="separate"/>
            </w:r>
            <w:r w:rsidR="007E23A2">
              <w:rPr>
                <w:webHidden/>
              </w:rPr>
              <w:t>7</w:t>
            </w:r>
            <w:r w:rsidR="007E23A2">
              <w:rPr>
                <w:webHidden/>
              </w:rPr>
              <w:fldChar w:fldCharType="end"/>
            </w:r>
          </w:hyperlink>
        </w:p>
        <w:p w14:paraId="71360400" w14:textId="1899084F" w:rsidR="007E23A2" w:rsidRDefault="00D0436D">
          <w:pPr>
            <w:pStyle w:val="TOC1"/>
            <w:tabs>
              <w:tab w:val="right" w:leader="dot" w:pos="9350"/>
            </w:tabs>
            <w:rPr>
              <w:rFonts w:asciiTheme="minorHAnsi" w:eastAsiaTheme="minorEastAsia" w:hAnsiTheme="minorHAnsi" w:cstheme="minorBidi"/>
              <w:noProof/>
              <w:sz w:val="22"/>
              <w:szCs w:val="22"/>
            </w:rPr>
          </w:pPr>
          <w:hyperlink w:anchor="_Toc103111476" w:history="1">
            <w:r w:rsidR="007E23A2" w:rsidRPr="0069129B">
              <w:rPr>
                <w:rStyle w:val="Hyperlink"/>
                <w:rFonts w:ascii="Times New Roman" w:eastAsia="Times New Roman" w:hAnsi="Times New Roman" w:cs="Times New Roman"/>
                <w:noProof/>
              </w:rPr>
              <w:t>Chương 3: Phương pháp khai phá dữ liệu</w:t>
            </w:r>
            <w:r w:rsidR="007E23A2">
              <w:rPr>
                <w:noProof/>
                <w:webHidden/>
              </w:rPr>
              <w:tab/>
            </w:r>
            <w:r w:rsidR="007E23A2">
              <w:rPr>
                <w:noProof/>
                <w:webHidden/>
              </w:rPr>
              <w:fldChar w:fldCharType="begin"/>
            </w:r>
            <w:r w:rsidR="007E23A2">
              <w:rPr>
                <w:noProof/>
                <w:webHidden/>
              </w:rPr>
              <w:instrText xml:space="preserve"> PAGEREF _Toc103111476 \h </w:instrText>
            </w:r>
            <w:r w:rsidR="007E23A2">
              <w:rPr>
                <w:noProof/>
                <w:webHidden/>
              </w:rPr>
            </w:r>
            <w:r w:rsidR="007E23A2">
              <w:rPr>
                <w:noProof/>
                <w:webHidden/>
              </w:rPr>
              <w:fldChar w:fldCharType="separate"/>
            </w:r>
            <w:r w:rsidR="007E23A2">
              <w:rPr>
                <w:noProof/>
                <w:webHidden/>
              </w:rPr>
              <w:t>12</w:t>
            </w:r>
            <w:r w:rsidR="007E23A2">
              <w:rPr>
                <w:noProof/>
                <w:webHidden/>
              </w:rPr>
              <w:fldChar w:fldCharType="end"/>
            </w:r>
          </w:hyperlink>
        </w:p>
        <w:p w14:paraId="40447A32" w14:textId="6E46A4AB" w:rsidR="007E23A2" w:rsidRDefault="00D0436D">
          <w:pPr>
            <w:pStyle w:val="TOC2"/>
            <w:rPr>
              <w:rFonts w:asciiTheme="minorHAnsi" w:eastAsiaTheme="minorEastAsia" w:hAnsiTheme="minorHAnsi" w:cstheme="minorBidi"/>
              <w:sz w:val="22"/>
              <w:szCs w:val="22"/>
            </w:rPr>
          </w:pPr>
          <w:hyperlink w:anchor="_Toc103111477" w:history="1">
            <w:r w:rsidR="007E23A2" w:rsidRPr="0069129B">
              <w:rPr>
                <w:rStyle w:val="Hyperlink"/>
              </w:rPr>
              <w:t>3</w:t>
            </w:r>
            <w:r w:rsidR="007E23A2" w:rsidRPr="0069129B">
              <w:rPr>
                <w:rStyle w:val="Hyperlink"/>
                <w:lang w:val="vi-VN"/>
              </w:rPr>
              <w:t xml:space="preserve">.1 </w:t>
            </w:r>
            <w:r w:rsidR="007E23A2" w:rsidRPr="0069129B">
              <w:rPr>
                <w:rStyle w:val="Hyperlink"/>
              </w:rPr>
              <w:t>Quy trình khai phá dữ liệu</w:t>
            </w:r>
            <w:r w:rsidR="007E23A2">
              <w:rPr>
                <w:webHidden/>
              </w:rPr>
              <w:tab/>
            </w:r>
            <w:r w:rsidR="007E23A2">
              <w:rPr>
                <w:webHidden/>
              </w:rPr>
              <w:fldChar w:fldCharType="begin"/>
            </w:r>
            <w:r w:rsidR="007E23A2">
              <w:rPr>
                <w:webHidden/>
              </w:rPr>
              <w:instrText xml:space="preserve"> PAGEREF _Toc103111477 \h </w:instrText>
            </w:r>
            <w:r w:rsidR="007E23A2">
              <w:rPr>
                <w:webHidden/>
              </w:rPr>
            </w:r>
            <w:r w:rsidR="007E23A2">
              <w:rPr>
                <w:webHidden/>
              </w:rPr>
              <w:fldChar w:fldCharType="separate"/>
            </w:r>
            <w:r w:rsidR="007E23A2">
              <w:rPr>
                <w:webHidden/>
              </w:rPr>
              <w:t>12</w:t>
            </w:r>
            <w:r w:rsidR="007E23A2">
              <w:rPr>
                <w:webHidden/>
              </w:rPr>
              <w:fldChar w:fldCharType="end"/>
            </w:r>
          </w:hyperlink>
        </w:p>
        <w:p w14:paraId="1E10B64B" w14:textId="5B8F91F8" w:rsidR="007E23A2" w:rsidRDefault="00D0436D">
          <w:pPr>
            <w:pStyle w:val="TOC2"/>
            <w:rPr>
              <w:rFonts w:asciiTheme="minorHAnsi" w:eastAsiaTheme="minorEastAsia" w:hAnsiTheme="minorHAnsi" w:cstheme="minorBidi"/>
              <w:sz w:val="22"/>
              <w:szCs w:val="22"/>
            </w:rPr>
          </w:pPr>
          <w:hyperlink w:anchor="_Toc103111478" w:history="1">
            <w:r w:rsidR="007E23A2" w:rsidRPr="0069129B">
              <w:rPr>
                <w:rStyle w:val="Hyperlink"/>
              </w:rPr>
              <w:t>3.2 Nguyên lý hoạt động của mô hình/ thuật toán</w:t>
            </w:r>
            <w:r w:rsidR="007E23A2">
              <w:rPr>
                <w:webHidden/>
              </w:rPr>
              <w:tab/>
            </w:r>
            <w:r w:rsidR="007E23A2">
              <w:rPr>
                <w:webHidden/>
              </w:rPr>
              <w:fldChar w:fldCharType="begin"/>
            </w:r>
            <w:r w:rsidR="007E23A2">
              <w:rPr>
                <w:webHidden/>
              </w:rPr>
              <w:instrText xml:space="preserve"> PAGEREF _Toc103111478 \h </w:instrText>
            </w:r>
            <w:r w:rsidR="007E23A2">
              <w:rPr>
                <w:webHidden/>
              </w:rPr>
            </w:r>
            <w:r w:rsidR="007E23A2">
              <w:rPr>
                <w:webHidden/>
              </w:rPr>
              <w:fldChar w:fldCharType="separate"/>
            </w:r>
            <w:r w:rsidR="007E23A2">
              <w:rPr>
                <w:webHidden/>
              </w:rPr>
              <w:t>13</w:t>
            </w:r>
            <w:r w:rsidR="007E23A2">
              <w:rPr>
                <w:webHidden/>
              </w:rPr>
              <w:fldChar w:fldCharType="end"/>
            </w:r>
          </w:hyperlink>
        </w:p>
        <w:p w14:paraId="022E24D4" w14:textId="40F23A19" w:rsidR="007E23A2" w:rsidRDefault="00D0436D">
          <w:pPr>
            <w:pStyle w:val="TOC2"/>
            <w:rPr>
              <w:rFonts w:asciiTheme="minorHAnsi" w:eastAsiaTheme="minorEastAsia" w:hAnsiTheme="minorHAnsi" w:cstheme="minorBidi"/>
              <w:sz w:val="22"/>
              <w:szCs w:val="22"/>
            </w:rPr>
          </w:pPr>
          <w:hyperlink w:anchor="_Toc103111479" w:history="1">
            <w:r w:rsidR="007E23A2" w:rsidRPr="0069129B">
              <w:rPr>
                <w:rStyle w:val="Hyperlink"/>
              </w:rPr>
              <w:t>3</w:t>
            </w:r>
            <w:r w:rsidR="007E23A2" w:rsidRPr="0069129B">
              <w:rPr>
                <w:rStyle w:val="Hyperlink"/>
                <w:lang w:val="vi-VN"/>
              </w:rPr>
              <w:t xml:space="preserve">.3 </w:t>
            </w:r>
            <w:r w:rsidR="007E23A2" w:rsidRPr="0069129B">
              <w:rPr>
                <w:rStyle w:val="Hyperlink"/>
              </w:rPr>
              <w:t>Cách cài đặt mô hình</w:t>
            </w:r>
            <w:r w:rsidR="007E23A2" w:rsidRPr="0069129B">
              <w:rPr>
                <w:rStyle w:val="Hyperlink"/>
                <w:lang w:val="vi-VN"/>
              </w:rPr>
              <w:t xml:space="preserve"> </w:t>
            </w:r>
            <w:r w:rsidR="007E23A2" w:rsidRPr="0069129B">
              <w:rPr>
                <w:rStyle w:val="Hyperlink"/>
              </w:rPr>
              <w:t>các tham số (nếu có) của mô hình</w:t>
            </w:r>
            <w:r w:rsidR="007E23A2">
              <w:rPr>
                <w:webHidden/>
              </w:rPr>
              <w:tab/>
            </w:r>
            <w:r w:rsidR="007E23A2">
              <w:rPr>
                <w:webHidden/>
              </w:rPr>
              <w:fldChar w:fldCharType="begin"/>
            </w:r>
            <w:r w:rsidR="007E23A2">
              <w:rPr>
                <w:webHidden/>
              </w:rPr>
              <w:instrText xml:space="preserve"> PAGEREF _Toc103111479 \h </w:instrText>
            </w:r>
            <w:r w:rsidR="007E23A2">
              <w:rPr>
                <w:webHidden/>
              </w:rPr>
            </w:r>
            <w:r w:rsidR="007E23A2">
              <w:rPr>
                <w:webHidden/>
              </w:rPr>
              <w:fldChar w:fldCharType="separate"/>
            </w:r>
            <w:r w:rsidR="007E23A2">
              <w:rPr>
                <w:webHidden/>
              </w:rPr>
              <w:t>13</w:t>
            </w:r>
            <w:r w:rsidR="007E23A2">
              <w:rPr>
                <w:webHidden/>
              </w:rPr>
              <w:fldChar w:fldCharType="end"/>
            </w:r>
          </w:hyperlink>
        </w:p>
        <w:p w14:paraId="3F479ABA" w14:textId="67EB4EC6" w:rsidR="007E23A2" w:rsidRDefault="00D0436D">
          <w:pPr>
            <w:pStyle w:val="TOC2"/>
            <w:rPr>
              <w:rFonts w:asciiTheme="minorHAnsi" w:eastAsiaTheme="minorEastAsia" w:hAnsiTheme="minorHAnsi" w:cstheme="minorBidi"/>
              <w:sz w:val="22"/>
              <w:szCs w:val="22"/>
            </w:rPr>
          </w:pPr>
          <w:hyperlink w:anchor="_Toc103111480" w:history="1">
            <w:r w:rsidR="007E23A2" w:rsidRPr="0069129B">
              <w:rPr>
                <w:rStyle w:val="Hyperlink"/>
              </w:rPr>
              <w:t>3.4 Tiêu chí đánh giá mô hình</w:t>
            </w:r>
            <w:r w:rsidR="007E23A2">
              <w:rPr>
                <w:webHidden/>
              </w:rPr>
              <w:tab/>
            </w:r>
            <w:r w:rsidR="007E23A2">
              <w:rPr>
                <w:webHidden/>
              </w:rPr>
              <w:fldChar w:fldCharType="begin"/>
            </w:r>
            <w:r w:rsidR="007E23A2">
              <w:rPr>
                <w:webHidden/>
              </w:rPr>
              <w:instrText xml:space="preserve"> PAGEREF _Toc103111480 \h </w:instrText>
            </w:r>
            <w:r w:rsidR="007E23A2">
              <w:rPr>
                <w:webHidden/>
              </w:rPr>
            </w:r>
            <w:r w:rsidR="007E23A2">
              <w:rPr>
                <w:webHidden/>
              </w:rPr>
              <w:fldChar w:fldCharType="separate"/>
            </w:r>
            <w:r w:rsidR="007E23A2">
              <w:rPr>
                <w:webHidden/>
              </w:rPr>
              <w:t>13</w:t>
            </w:r>
            <w:r w:rsidR="007E23A2">
              <w:rPr>
                <w:webHidden/>
              </w:rPr>
              <w:fldChar w:fldCharType="end"/>
            </w:r>
          </w:hyperlink>
        </w:p>
        <w:p w14:paraId="3907B6E0" w14:textId="2ED9305C" w:rsidR="007E23A2" w:rsidRDefault="00D0436D">
          <w:pPr>
            <w:pStyle w:val="TOC1"/>
            <w:tabs>
              <w:tab w:val="right" w:leader="dot" w:pos="9350"/>
            </w:tabs>
            <w:rPr>
              <w:rFonts w:asciiTheme="minorHAnsi" w:eastAsiaTheme="minorEastAsia" w:hAnsiTheme="minorHAnsi" w:cstheme="minorBidi"/>
              <w:noProof/>
              <w:sz w:val="22"/>
              <w:szCs w:val="22"/>
            </w:rPr>
          </w:pPr>
          <w:hyperlink w:anchor="_Toc103111481" w:history="1">
            <w:r w:rsidR="007E23A2" w:rsidRPr="0069129B">
              <w:rPr>
                <w:rStyle w:val="Hyperlink"/>
                <w:rFonts w:ascii="Times New Roman" w:eastAsia="Times New Roman" w:hAnsi="Times New Roman" w:cs="Times New Roman"/>
                <w:noProof/>
              </w:rPr>
              <w:t>Chương 4: Thực nghiệm</w:t>
            </w:r>
            <w:r w:rsidR="007E23A2">
              <w:rPr>
                <w:noProof/>
                <w:webHidden/>
              </w:rPr>
              <w:tab/>
            </w:r>
            <w:r w:rsidR="007E23A2">
              <w:rPr>
                <w:noProof/>
                <w:webHidden/>
              </w:rPr>
              <w:fldChar w:fldCharType="begin"/>
            </w:r>
            <w:r w:rsidR="007E23A2">
              <w:rPr>
                <w:noProof/>
                <w:webHidden/>
              </w:rPr>
              <w:instrText xml:space="preserve"> PAGEREF _Toc103111481 \h </w:instrText>
            </w:r>
            <w:r w:rsidR="007E23A2">
              <w:rPr>
                <w:noProof/>
                <w:webHidden/>
              </w:rPr>
            </w:r>
            <w:r w:rsidR="007E23A2">
              <w:rPr>
                <w:noProof/>
                <w:webHidden/>
              </w:rPr>
              <w:fldChar w:fldCharType="separate"/>
            </w:r>
            <w:r w:rsidR="007E23A2">
              <w:rPr>
                <w:noProof/>
                <w:webHidden/>
              </w:rPr>
              <w:t>14</w:t>
            </w:r>
            <w:r w:rsidR="007E23A2">
              <w:rPr>
                <w:noProof/>
                <w:webHidden/>
              </w:rPr>
              <w:fldChar w:fldCharType="end"/>
            </w:r>
          </w:hyperlink>
        </w:p>
        <w:p w14:paraId="77FF9008" w14:textId="616856F5" w:rsidR="007E23A2" w:rsidRDefault="00D0436D">
          <w:pPr>
            <w:pStyle w:val="TOC2"/>
            <w:rPr>
              <w:rFonts w:asciiTheme="minorHAnsi" w:eastAsiaTheme="minorEastAsia" w:hAnsiTheme="minorHAnsi" w:cstheme="minorBidi"/>
              <w:sz w:val="22"/>
              <w:szCs w:val="22"/>
            </w:rPr>
          </w:pPr>
          <w:hyperlink w:anchor="_Toc103111482" w:history="1">
            <w:r w:rsidR="007E23A2" w:rsidRPr="0069129B">
              <w:rPr>
                <w:rStyle w:val="Hyperlink"/>
              </w:rPr>
              <w:t>4.1 Yêu cầu về chương trình</w:t>
            </w:r>
            <w:r w:rsidR="007E23A2">
              <w:rPr>
                <w:webHidden/>
              </w:rPr>
              <w:tab/>
            </w:r>
            <w:r w:rsidR="007E23A2">
              <w:rPr>
                <w:webHidden/>
              </w:rPr>
              <w:fldChar w:fldCharType="begin"/>
            </w:r>
            <w:r w:rsidR="007E23A2">
              <w:rPr>
                <w:webHidden/>
              </w:rPr>
              <w:instrText xml:space="preserve"> PAGEREF _Toc103111482 \h </w:instrText>
            </w:r>
            <w:r w:rsidR="007E23A2">
              <w:rPr>
                <w:webHidden/>
              </w:rPr>
            </w:r>
            <w:r w:rsidR="007E23A2">
              <w:rPr>
                <w:webHidden/>
              </w:rPr>
              <w:fldChar w:fldCharType="separate"/>
            </w:r>
            <w:r w:rsidR="007E23A2">
              <w:rPr>
                <w:webHidden/>
              </w:rPr>
              <w:t>14</w:t>
            </w:r>
            <w:r w:rsidR="007E23A2">
              <w:rPr>
                <w:webHidden/>
              </w:rPr>
              <w:fldChar w:fldCharType="end"/>
            </w:r>
          </w:hyperlink>
        </w:p>
        <w:p w14:paraId="224568E3" w14:textId="6B41901F" w:rsidR="007E23A2" w:rsidRDefault="00D0436D">
          <w:pPr>
            <w:pStyle w:val="TOC2"/>
            <w:rPr>
              <w:rFonts w:asciiTheme="minorHAnsi" w:eastAsiaTheme="minorEastAsia" w:hAnsiTheme="minorHAnsi" w:cstheme="minorBidi"/>
              <w:sz w:val="22"/>
              <w:szCs w:val="22"/>
            </w:rPr>
          </w:pPr>
          <w:hyperlink w:anchor="_Toc103111483" w:history="1">
            <w:r w:rsidR="007E23A2" w:rsidRPr="0069129B">
              <w:rPr>
                <w:rStyle w:val="Hyperlink"/>
              </w:rPr>
              <w:t>4.2 Mô tả chi tiết các bước khai phá dữ liệu</w:t>
            </w:r>
            <w:r w:rsidR="007E23A2">
              <w:rPr>
                <w:webHidden/>
              </w:rPr>
              <w:tab/>
            </w:r>
            <w:r w:rsidR="007E23A2">
              <w:rPr>
                <w:webHidden/>
              </w:rPr>
              <w:fldChar w:fldCharType="begin"/>
            </w:r>
            <w:r w:rsidR="007E23A2">
              <w:rPr>
                <w:webHidden/>
              </w:rPr>
              <w:instrText xml:space="preserve"> PAGEREF _Toc103111483 \h </w:instrText>
            </w:r>
            <w:r w:rsidR="007E23A2">
              <w:rPr>
                <w:webHidden/>
              </w:rPr>
            </w:r>
            <w:r w:rsidR="007E23A2">
              <w:rPr>
                <w:webHidden/>
              </w:rPr>
              <w:fldChar w:fldCharType="separate"/>
            </w:r>
            <w:r w:rsidR="007E23A2">
              <w:rPr>
                <w:webHidden/>
              </w:rPr>
              <w:t>14</w:t>
            </w:r>
            <w:r w:rsidR="007E23A2">
              <w:rPr>
                <w:webHidden/>
              </w:rPr>
              <w:fldChar w:fldCharType="end"/>
            </w:r>
          </w:hyperlink>
        </w:p>
        <w:p w14:paraId="5BD5882E" w14:textId="33384E43" w:rsidR="007E23A2" w:rsidRDefault="00D0436D">
          <w:pPr>
            <w:pStyle w:val="TOC1"/>
            <w:tabs>
              <w:tab w:val="right" w:leader="dot" w:pos="9350"/>
            </w:tabs>
            <w:rPr>
              <w:rFonts w:asciiTheme="minorHAnsi" w:eastAsiaTheme="minorEastAsia" w:hAnsiTheme="minorHAnsi" w:cstheme="minorBidi"/>
              <w:noProof/>
              <w:sz w:val="22"/>
              <w:szCs w:val="22"/>
            </w:rPr>
          </w:pPr>
          <w:hyperlink w:anchor="_Toc103111484" w:history="1">
            <w:r w:rsidR="007E23A2" w:rsidRPr="0069129B">
              <w:rPr>
                <w:rStyle w:val="Hyperlink"/>
                <w:rFonts w:ascii="Times New Roman" w:eastAsia="Times New Roman" w:hAnsi="Times New Roman" w:cs="Times New Roman"/>
                <w:noProof/>
              </w:rPr>
              <w:t>Chương 5: Kết quả</w:t>
            </w:r>
            <w:r w:rsidR="007E23A2">
              <w:rPr>
                <w:noProof/>
                <w:webHidden/>
              </w:rPr>
              <w:tab/>
            </w:r>
            <w:r w:rsidR="007E23A2">
              <w:rPr>
                <w:noProof/>
                <w:webHidden/>
              </w:rPr>
              <w:fldChar w:fldCharType="begin"/>
            </w:r>
            <w:r w:rsidR="007E23A2">
              <w:rPr>
                <w:noProof/>
                <w:webHidden/>
              </w:rPr>
              <w:instrText xml:space="preserve"> PAGEREF _Toc103111484 \h </w:instrText>
            </w:r>
            <w:r w:rsidR="007E23A2">
              <w:rPr>
                <w:noProof/>
                <w:webHidden/>
              </w:rPr>
            </w:r>
            <w:r w:rsidR="007E23A2">
              <w:rPr>
                <w:noProof/>
                <w:webHidden/>
              </w:rPr>
              <w:fldChar w:fldCharType="separate"/>
            </w:r>
            <w:r w:rsidR="007E23A2">
              <w:rPr>
                <w:noProof/>
                <w:webHidden/>
              </w:rPr>
              <w:t>17</w:t>
            </w:r>
            <w:r w:rsidR="007E23A2">
              <w:rPr>
                <w:noProof/>
                <w:webHidden/>
              </w:rPr>
              <w:fldChar w:fldCharType="end"/>
            </w:r>
          </w:hyperlink>
        </w:p>
        <w:p w14:paraId="29D64400" w14:textId="5A52CEA0" w:rsidR="007E23A2" w:rsidRDefault="00D0436D">
          <w:pPr>
            <w:pStyle w:val="TOC2"/>
            <w:rPr>
              <w:rFonts w:asciiTheme="minorHAnsi" w:eastAsiaTheme="minorEastAsia" w:hAnsiTheme="minorHAnsi" w:cstheme="minorBidi"/>
              <w:sz w:val="22"/>
              <w:szCs w:val="22"/>
            </w:rPr>
          </w:pPr>
          <w:hyperlink w:anchor="_Toc103111485" w:history="1">
            <w:r w:rsidR="007E23A2" w:rsidRPr="0069129B">
              <w:rPr>
                <w:rStyle w:val="Hyperlink"/>
              </w:rPr>
              <w:t>5.1 Kết quả khai phá dữ liệu</w:t>
            </w:r>
            <w:r w:rsidR="007E23A2">
              <w:rPr>
                <w:webHidden/>
              </w:rPr>
              <w:tab/>
            </w:r>
            <w:r w:rsidR="007E23A2">
              <w:rPr>
                <w:webHidden/>
              </w:rPr>
              <w:fldChar w:fldCharType="begin"/>
            </w:r>
            <w:r w:rsidR="007E23A2">
              <w:rPr>
                <w:webHidden/>
              </w:rPr>
              <w:instrText xml:space="preserve"> PAGEREF _Toc103111485 \h </w:instrText>
            </w:r>
            <w:r w:rsidR="007E23A2">
              <w:rPr>
                <w:webHidden/>
              </w:rPr>
            </w:r>
            <w:r w:rsidR="007E23A2">
              <w:rPr>
                <w:webHidden/>
              </w:rPr>
              <w:fldChar w:fldCharType="separate"/>
            </w:r>
            <w:r w:rsidR="007E23A2">
              <w:rPr>
                <w:webHidden/>
              </w:rPr>
              <w:t>17</w:t>
            </w:r>
            <w:r w:rsidR="007E23A2">
              <w:rPr>
                <w:webHidden/>
              </w:rPr>
              <w:fldChar w:fldCharType="end"/>
            </w:r>
          </w:hyperlink>
        </w:p>
        <w:p w14:paraId="1BFB6E12" w14:textId="03AE1EA9" w:rsidR="007E23A2" w:rsidRDefault="00D0436D">
          <w:pPr>
            <w:pStyle w:val="TOC2"/>
            <w:rPr>
              <w:rFonts w:asciiTheme="minorHAnsi" w:eastAsiaTheme="minorEastAsia" w:hAnsiTheme="minorHAnsi" w:cstheme="minorBidi"/>
              <w:sz w:val="22"/>
              <w:szCs w:val="22"/>
            </w:rPr>
          </w:pPr>
          <w:hyperlink w:anchor="_Toc103111486" w:history="1">
            <w:r w:rsidR="007E23A2" w:rsidRPr="0069129B">
              <w:rPr>
                <w:rStyle w:val="Hyperlink"/>
              </w:rPr>
              <w:t>5.2 So sánh kết quả thực tế với kết quả dự đoán</w:t>
            </w:r>
            <w:r w:rsidR="007E23A2">
              <w:rPr>
                <w:webHidden/>
              </w:rPr>
              <w:tab/>
            </w:r>
            <w:r w:rsidR="007E23A2">
              <w:rPr>
                <w:webHidden/>
              </w:rPr>
              <w:fldChar w:fldCharType="begin"/>
            </w:r>
            <w:r w:rsidR="007E23A2">
              <w:rPr>
                <w:webHidden/>
              </w:rPr>
              <w:instrText xml:space="preserve"> PAGEREF _Toc103111486 \h </w:instrText>
            </w:r>
            <w:r w:rsidR="007E23A2">
              <w:rPr>
                <w:webHidden/>
              </w:rPr>
            </w:r>
            <w:r w:rsidR="007E23A2">
              <w:rPr>
                <w:webHidden/>
              </w:rPr>
              <w:fldChar w:fldCharType="separate"/>
            </w:r>
            <w:r w:rsidR="007E23A2">
              <w:rPr>
                <w:webHidden/>
              </w:rPr>
              <w:t>18</w:t>
            </w:r>
            <w:r w:rsidR="007E23A2">
              <w:rPr>
                <w:webHidden/>
              </w:rPr>
              <w:fldChar w:fldCharType="end"/>
            </w:r>
          </w:hyperlink>
        </w:p>
        <w:p w14:paraId="17BA799D" w14:textId="024BEEE1" w:rsidR="007E23A2" w:rsidRDefault="00D0436D">
          <w:pPr>
            <w:pStyle w:val="TOC1"/>
            <w:tabs>
              <w:tab w:val="right" w:leader="dot" w:pos="9350"/>
            </w:tabs>
            <w:rPr>
              <w:rFonts w:asciiTheme="minorHAnsi" w:eastAsiaTheme="minorEastAsia" w:hAnsiTheme="minorHAnsi" w:cstheme="minorBidi"/>
              <w:noProof/>
              <w:sz w:val="22"/>
              <w:szCs w:val="22"/>
            </w:rPr>
          </w:pPr>
          <w:hyperlink w:anchor="_Toc103111487" w:history="1">
            <w:r w:rsidR="007E23A2" w:rsidRPr="0069129B">
              <w:rPr>
                <w:rStyle w:val="Hyperlink"/>
                <w:rFonts w:ascii="Times New Roman" w:eastAsia="Times New Roman" w:hAnsi="Times New Roman" w:cs="Times New Roman"/>
                <w:noProof/>
              </w:rPr>
              <w:t>Chương 6: Thảo luận và kết luận</w:t>
            </w:r>
            <w:r w:rsidR="007E23A2">
              <w:rPr>
                <w:noProof/>
                <w:webHidden/>
              </w:rPr>
              <w:tab/>
            </w:r>
            <w:r w:rsidR="007E23A2">
              <w:rPr>
                <w:noProof/>
                <w:webHidden/>
              </w:rPr>
              <w:fldChar w:fldCharType="begin"/>
            </w:r>
            <w:r w:rsidR="007E23A2">
              <w:rPr>
                <w:noProof/>
                <w:webHidden/>
              </w:rPr>
              <w:instrText xml:space="preserve"> PAGEREF _Toc103111487 \h </w:instrText>
            </w:r>
            <w:r w:rsidR="007E23A2">
              <w:rPr>
                <w:noProof/>
                <w:webHidden/>
              </w:rPr>
            </w:r>
            <w:r w:rsidR="007E23A2">
              <w:rPr>
                <w:noProof/>
                <w:webHidden/>
              </w:rPr>
              <w:fldChar w:fldCharType="separate"/>
            </w:r>
            <w:r w:rsidR="007E23A2">
              <w:rPr>
                <w:noProof/>
                <w:webHidden/>
              </w:rPr>
              <w:t>19</w:t>
            </w:r>
            <w:r w:rsidR="007E23A2">
              <w:rPr>
                <w:noProof/>
                <w:webHidden/>
              </w:rPr>
              <w:fldChar w:fldCharType="end"/>
            </w:r>
          </w:hyperlink>
        </w:p>
        <w:p w14:paraId="67D8440A" w14:textId="14247F9F" w:rsidR="007E23A2" w:rsidRDefault="00D0436D">
          <w:pPr>
            <w:pStyle w:val="TOC2"/>
            <w:rPr>
              <w:rFonts w:asciiTheme="minorHAnsi" w:eastAsiaTheme="minorEastAsia" w:hAnsiTheme="minorHAnsi" w:cstheme="minorBidi"/>
              <w:sz w:val="22"/>
              <w:szCs w:val="22"/>
            </w:rPr>
          </w:pPr>
          <w:hyperlink w:anchor="_Toc103111488" w:history="1">
            <w:r w:rsidR="007E23A2" w:rsidRPr="0069129B">
              <w:rPr>
                <w:rStyle w:val="Hyperlink"/>
              </w:rPr>
              <w:t>6.1 Khả năng ứng dụng của giải pháp/mô hình</w:t>
            </w:r>
            <w:r w:rsidR="007E23A2">
              <w:rPr>
                <w:webHidden/>
              </w:rPr>
              <w:tab/>
            </w:r>
            <w:r w:rsidR="007E23A2">
              <w:rPr>
                <w:webHidden/>
              </w:rPr>
              <w:fldChar w:fldCharType="begin"/>
            </w:r>
            <w:r w:rsidR="007E23A2">
              <w:rPr>
                <w:webHidden/>
              </w:rPr>
              <w:instrText xml:space="preserve"> PAGEREF _Toc103111488 \h </w:instrText>
            </w:r>
            <w:r w:rsidR="007E23A2">
              <w:rPr>
                <w:webHidden/>
              </w:rPr>
            </w:r>
            <w:r w:rsidR="007E23A2">
              <w:rPr>
                <w:webHidden/>
              </w:rPr>
              <w:fldChar w:fldCharType="separate"/>
            </w:r>
            <w:r w:rsidR="007E23A2">
              <w:rPr>
                <w:webHidden/>
              </w:rPr>
              <w:t>19</w:t>
            </w:r>
            <w:r w:rsidR="007E23A2">
              <w:rPr>
                <w:webHidden/>
              </w:rPr>
              <w:fldChar w:fldCharType="end"/>
            </w:r>
          </w:hyperlink>
        </w:p>
        <w:p w14:paraId="6EB722D3" w14:textId="4B7A4827" w:rsidR="007E23A2" w:rsidRDefault="00D0436D">
          <w:pPr>
            <w:pStyle w:val="TOC2"/>
            <w:rPr>
              <w:rFonts w:asciiTheme="minorHAnsi" w:eastAsiaTheme="minorEastAsia" w:hAnsiTheme="minorHAnsi" w:cstheme="minorBidi"/>
              <w:sz w:val="22"/>
              <w:szCs w:val="22"/>
            </w:rPr>
          </w:pPr>
          <w:hyperlink w:anchor="_Toc103111489" w:history="1">
            <w:r w:rsidR="007E23A2" w:rsidRPr="0069129B">
              <w:rPr>
                <w:rStyle w:val="Hyperlink"/>
              </w:rPr>
              <w:t>6.2 Ưu điểm – nhược điểm của giải pháp/mô hình</w:t>
            </w:r>
            <w:r w:rsidR="007E23A2">
              <w:rPr>
                <w:webHidden/>
              </w:rPr>
              <w:tab/>
            </w:r>
            <w:r w:rsidR="007E23A2">
              <w:rPr>
                <w:webHidden/>
              </w:rPr>
              <w:fldChar w:fldCharType="begin"/>
            </w:r>
            <w:r w:rsidR="007E23A2">
              <w:rPr>
                <w:webHidden/>
              </w:rPr>
              <w:instrText xml:space="preserve"> PAGEREF _Toc103111489 \h </w:instrText>
            </w:r>
            <w:r w:rsidR="007E23A2">
              <w:rPr>
                <w:webHidden/>
              </w:rPr>
            </w:r>
            <w:r w:rsidR="007E23A2">
              <w:rPr>
                <w:webHidden/>
              </w:rPr>
              <w:fldChar w:fldCharType="separate"/>
            </w:r>
            <w:r w:rsidR="007E23A2">
              <w:rPr>
                <w:webHidden/>
              </w:rPr>
              <w:t>19</w:t>
            </w:r>
            <w:r w:rsidR="007E23A2">
              <w:rPr>
                <w:webHidden/>
              </w:rPr>
              <w:fldChar w:fldCharType="end"/>
            </w:r>
          </w:hyperlink>
        </w:p>
        <w:p w14:paraId="02BFE7C6" w14:textId="217796F5" w:rsidR="007E23A2" w:rsidRDefault="00D0436D">
          <w:pPr>
            <w:pStyle w:val="TOC2"/>
            <w:rPr>
              <w:rFonts w:asciiTheme="minorHAnsi" w:eastAsiaTheme="minorEastAsia" w:hAnsiTheme="minorHAnsi" w:cstheme="minorBidi"/>
              <w:sz w:val="22"/>
              <w:szCs w:val="22"/>
            </w:rPr>
          </w:pPr>
          <w:hyperlink w:anchor="_Toc103111490" w:history="1">
            <w:r w:rsidR="007E23A2" w:rsidRPr="0069129B">
              <w:rPr>
                <w:rStyle w:val="Hyperlink"/>
              </w:rPr>
              <w:t>6.3 Đề xuất</w:t>
            </w:r>
            <w:r w:rsidR="007E23A2">
              <w:rPr>
                <w:webHidden/>
              </w:rPr>
              <w:tab/>
            </w:r>
            <w:r w:rsidR="007E23A2">
              <w:rPr>
                <w:webHidden/>
              </w:rPr>
              <w:fldChar w:fldCharType="begin"/>
            </w:r>
            <w:r w:rsidR="007E23A2">
              <w:rPr>
                <w:webHidden/>
              </w:rPr>
              <w:instrText xml:space="preserve"> PAGEREF _Toc103111490 \h </w:instrText>
            </w:r>
            <w:r w:rsidR="007E23A2">
              <w:rPr>
                <w:webHidden/>
              </w:rPr>
            </w:r>
            <w:r w:rsidR="007E23A2">
              <w:rPr>
                <w:webHidden/>
              </w:rPr>
              <w:fldChar w:fldCharType="separate"/>
            </w:r>
            <w:r w:rsidR="007E23A2">
              <w:rPr>
                <w:webHidden/>
              </w:rPr>
              <w:t>19</w:t>
            </w:r>
            <w:r w:rsidR="007E23A2">
              <w:rPr>
                <w:webHidden/>
              </w:rPr>
              <w:fldChar w:fldCharType="end"/>
            </w:r>
          </w:hyperlink>
        </w:p>
        <w:p w14:paraId="172B58CB" w14:textId="45685B0C" w:rsidR="007E23A2" w:rsidRDefault="00D0436D">
          <w:pPr>
            <w:pStyle w:val="TOC1"/>
            <w:tabs>
              <w:tab w:val="right" w:leader="dot" w:pos="9350"/>
            </w:tabs>
            <w:rPr>
              <w:rFonts w:asciiTheme="minorHAnsi" w:eastAsiaTheme="minorEastAsia" w:hAnsiTheme="minorHAnsi" w:cstheme="minorBidi"/>
              <w:noProof/>
              <w:sz w:val="22"/>
              <w:szCs w:val="22"/>
            </w:rPr>
          </w:pPr>
          <w:hyperlink w:anchor="_Toc103111491" w:history="1">
            <w:r w:rsidR="007E23A2" w:rsidRPr="0069129B">
              <w:rPr>
                <w:rStyle w:val="Hyperlink"/>
                <w:rFonts w:ascii="Times New Roman" w:eastAsia="Times New Roman" w:hAnsi="Times New Roman" w:cs="Times New Roman"/>
                <w:noProof/>
              </w:rPr>
              <w:t>Tài liệu tham khảo</w:t>
            </w:r>
            <w:r w:rsidR="007E23A2">
              <w:rPr>
                <w:noProof/>
                <w:webHidden/>
              </w:rPr>
              <w:tab/>
            </w:r>
            <w:r w:rsidR="007E23A2">
              <w:rPr>
                <w:noProof/>
                <w:webHidden/>
              </w:rPr>
              <w:fldChar w:fldCharType="begin"/>
            </w:r>
            <w:r w:rsidR="007E23A2">
              <w:rPr>
                <w:noProof/>
                <w:webHidden/>
              </w:rPr>
              <w:instrText xml:space="preserve"> PAGEREF _Toc103111491 \h </w:instrText>
            </w:r>
            <w:r w:rsidR="007E23A2">
              <w:rPr>
                <w:noProof/>
                <w:webHidden/>
              </w:rPr>
            </w:r>
            <w:r w:rsidR="007E23A2">
              <w:rPr>
                <w:noProof/>
                <w:webHidden/>
              </w:rPr>
              <w:fldChar w:fldCharType="separate"/>
            </w:r>
            <w:r w:rsidR="007E23A2">
              <w:rPr>
                <w:noProof/>
                <w:webHidden/>
              </w:rPr>
              <w:t>20</w:t>
            </w:r>
            <w:r w:rsidR="007E23A2">
              <w:rPr>
                <w:noProof/>
                <w:webHidden/>
              </w:rPr>
              <w:fldChar w:fldCharType="end"/>
            </w:r>
          </w:hyperlink>
        </w:p>
        <w:p w14:paraId="0783AEBA" w14:textId="74FA309F" w:rsidR="009E09AB" w:rsidRDefault="009E09AB">
          <w:r>
            <w:rPr>
              <w:b/>
              <w:bCs/>
              <w:noProof/>
            </w:rPr>
            <w:fldChar w:fldCharType="end"/>
          </w:r>
        </w:p>
      </w:sdtContent>
    </w:sdt>
    <w:p w14:paraId="160A3938" w14:textId="705836C2" w:rsidR="009E09AB" w:rsidRDefault="009E09AB"/>
    <w:p w14:paraId="0339B3D4" w14:textId="57B48F86" w:rsidR="00CB6904" w:rsidRDefault="00CB6904"/>
    <w:p w14:paraId="44F2FAC6" w14:textId="21A11BF7" w:rsidR="00CB6904" w:rsidRDefault="00CB6904"/>
    <w:p w14:paraId="3CBAA0E2" w14:textId="6E79CAD1" w:rsidR="00CB6904" w:rsidRDefault="00CB6904"/>
    <w:p w14:paraId="5166B254" w14:textId="4C3A6D6B" w:rsidR="00CB6904" w:rsidRDefault="00CB6904"/>
    <w:p w14:paraId="788483B9" w14:textId="11543BBA" w:rsidR="00CB6904" w:rsidRDefault="00CB6904"/>
    <w:p w14:paraId="6783F6A8" w14:textId="47EF0704" w:rsidR="00CB6904" w:rsidRDefault="00CB6904"/>
    <w:p w14:paraId="7BCAD1B3" w14:textId="77777777" w:rsidR="00143A89" w:rsidRPr="009E09AB" w:rsidRDefault="00C35C46" w:rsidP="00CB6904">
      <w:pPr>
        <w:pStyle w:val="Heading1"/>
        <w:jc w:val="both"/>
        <w:rPr>
          <w:rFonts w:ascii="Times New Roman" w:eastAsia="Times New Roman" w:hAnsi="Times New Roman" w:cs="Times New Roman"/>
          <w:b w:val="0"/>
          <w:sz w:val="26"/>
          <w:szCs w:val="26"/>
        </w:rPr>
      </w:pPr>
      <w:bookmarkStart w:id="0" w:name="_Toc103111467"/>
      <w:r w:rsidRPr="009E09AB">
        <w:rPr>
          <w:rFonts w:ascii="Times New Roman" w:eastAsia="Times New Roman" w:hAnsi="Times New Roman" w:cs="Times New Roman"/>
          <w:sz w:val="26"/>
          <w:szCs w:val="26"/>
        </w:rPr>
        <w:lastRenderedPageBreak/>
        <w:t>Chương 1: Giới thiệu</w:t>
      </w:r>
      <w:bookmarkEnd w:id="0"/>
    </w:p>
    <w:p w14:paraId="2EDBA7E1" w14:textId="390193B4" w:rsidR="00143A89" w:rsidRPr="009E09AB" w:rsidRDefault="009E09AB" w:rsidP="00CB6904">
      <w:pPr>
        <w:pStyle w:val="Heading2"/>
        <w:jc w:val="both"/>
        <w:rPr>
          <w:rFonts w:ascii="Times New Roman" w:eastAsia="Times New Roman" w:hAnsi="Times New Roman" w:cs="Times New Roman"/>
          <w:color w:val="000000"/>
          <w:sz w:val="26"/>
          <w:szCs w:val="26"/>
        </w:rPr>
      </w:pPr>
      <w:bookmarkStart w:id="1" w:name="_Toc103111468"/>
      <w:r w:rsidRPr="009E09AB">
        <w:rPr>
          <w:rFonts w:ascii="Times New Roman" w:eastAsia="Times New Roman" w:hAnsi="Times New Roman" w:cs="Times New Roman"/>
          <w:color w:val="000000"/>
          <w:sz w:val="26"/>
          <w:szCs w:val="26"/>
          <w:lang w:val="vi-VN"/>
        </w:rPr>
        <w:t xml:space="preserve">1.1 </w:t>
      </w:r>
      <w:r w:rsidR="00C35C46" w:rsidRPr="009E09AB">
        <w:rPr>
          <w:rFonts w:ascii="Times New Roman" w:eastAsia="Times New Roman" w:hAnsi="Times New Roman" w:cs="Times New Roman"/>
          <w:color w:val="000000"/>
          <w:sz w:val="26"/>
          <w:szCs w:val="26"/>
        </w:rPr>
        <w:t>Bối cảnh của bài toán</w:t>
      </w:r>
      <w:bookmarkEnd w:id="1"/>
    </w:p>
    <w:p w14:paraId="29E83B0E" w14:textId="21F9295A" w:rsidR="00CA5835" w:rsidRPr="00980066" w:rsidRDefault="00341399" w:rsidP="00CB690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lang w:val="vi-VN"/>
        </w:rPr>
      </w:pPr>
      <w:r w:rsidRPr="009E09AB">
        <w:rPr>
          <w:rFonts w:ascii="Times New Roman" w:eastAsia="Times New Roman" w:hAnsi="Times New Roman" w:cs="Times New Roman"/>
          <w:color w:val="000000"/>
          <w:sz w:val="26"/>
          <w:szCs w:val="26"/>
        </w:rPr>
        <w:t>Nấm</w:t>
      </w:r>
      <w:r w:rsidRPr="009E09AB">
        <w:rPr>
          <w:rFonts w:ascii="Times New Roman" w:eastAsia="Times New Roman" w:hAnsi="Times New Roman" w:cs="Times New Roman"/>
          <w:color w:val="000000"/>
          <w:sz w:val="26"/>
          <w:szCs w:val="26"/>
          <w:lang w:val="vi-VN"/>
        </w:rPr>
        <w:t xml:space="preserve"> là một loại thực phẩm giàu dinh dưỡng,</w:t>
      </w:r>
      <w:r w:rsidR="00980066" w:rsidRPr="00980066">
        <w:t xml:space="preserve"> </w:t>
      </w:r>
      <w:r w:rsidR="00980066" w:rsidRPr="00980066">
        <w:rPr>
          <w:rFonts w:ascii="Times New Roman" w:eastAsia="Times New Roman" w:hAnsi="Times New Roman" w:cs="Times New Roman"/>
          <w:color w:val="000000"/>
          <w:sz w:val="26"/>
          <w:szCs w:val="26"/>
          <w:lang w:val="vi-VN"/>
        </w:rPr>
        <w:t>là một nguồn chất xơ, protein và chất chống ôxy hóa dồi dào, ít calo</w:t>
      </w:r>
      <w:r w:rsidR="00980066">
        <w:rPr>
          <w:rFonts w:ascii="Times New Roman" w:eastAsia="Times New Roman" w:hAnsi="Times New Roman" w:cs="Times New Roman"/>
          <w:color w:val="000000"/>
          <w:sz w:val="26"/>
          <w:szCs w:val="26"/>
        </w:rPr>
        <w:t>, c</w:t>
      </w:r>
      <w:r w:rsidR="00980066" w:rsidRPr="00980066">
        <w:rPr>
          <w:rFonts w:ascii="Times New Roman" w:eastAsia="Times New Roman" w:hAnsi="Times New Roman" w:cs="Times New Roman"/>
          <w:color w:val="000000"/>
          <w:sz w:val="26"/>
          <w:szCs w:val="26"/>
          <w:lang w:val="vi-VN"/>
        </w:rPr>
        <w:t>húng có đặc tính kháng khuẩn, giảm nồng độ cholesterol trong máu và góp phần tăng cường hiệu quả của hệ thống miễn dịch.Nấm thậm chí còn được sử dụng để phòng ngừa và điều trị một số bệnh như Parkinson,Alzheimer,tăng huyết áp và ung thư..</w:t>
      </w:r>
      <w:r w:rsidR="00980066">
        <w:rPr>
          <w:rFonts w:ascii="Times New Roman" w:eastAsia="Times New Roman" w:hAnsi="Times New Roman" w:cs="Times New Roman"/>
          <w:color w:val="000000"/>
          <w:sz w:val="26"/>
          <w:szCs w:val="26"/>
        </w:rPr>
        <w:t>Tuy Nhiên,</w:t>
      </w:r>
      <w:r w:rsidRPr="009E09AB">
        <w:rPr>
          <w:rFonts w:ascii="Times New Roman" w:eastAsia="Times New Roman" w:hAnsi="Times New Roman" w:cs="Times New Roman"/>
          <w:color w:val="000000"/>
          <w:sz w:val="26"/>
          <w:szCs w:val="26"/>
          <w:lang w:val="vi-VN"/>
        </w:rPr>
        <w:t xml:space="preserve"> không phải loại nấm nào cũng ăn được</w:t>
      </w:r>
      <w:r w:rsidR="00980066">
        <w:rPr>
          <w:rFonts w:ascii="Times New Roman" w:eastAsia="Times New Roman" w:hAnsi="Times New Roman" w:cs="Times New Roman"/>
          <w:color w:val="000000"/>
          <w:sz w:val="26"/>
          <w:szCs w:val="26"/>
        </w:rPr>
        <w:t>,theo</w:t>
      </w:r>
      <w:r w:rsidR="00980066" w:rsidRPr="00980066">
        <w:rPr>
          <w:rFonts w:ascii="Times New Roman" w:eastAsia="Times New Roman" w:hAnsi="Times New Roman" w:cs="Times New Roman"/>
          <w:color w:val="000000"/>
          <w:sz w:val="26"/>
          <w:szCs w:val="26"/>
          <w:lang w:val="vi-VN"/>
        </w:rPr>
        <w:t xml:space="preserve"> thống kê có tất cả hơn 14.000 loại nấm tuy nhiên chỉ có khoảng một nửa trong số đó có thể được dùng làm thực phẩm phục vụ nhu cầu ăn uống.</w:t>
      </w:r>
    </w:p>
    <w:p w14:paraId="2A8744CC" w14:textId="3392998F" w:rsidR="00616335" w:rsidRDefault="00980066" w:rsidP="00CB690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Ngộ độc nấm rất nguy hiểm do khó có thể phát hiện</w:t>
      </w:r>
      <w:r w:rsidR="00616335">
        <w:rPr>
          <w:rFonts w:ascii="Times New Roman" w:eastAsia="Times New Roman" w:hAnsi="Times New Roman" w:cs="Times New Roman"/>
          <w:color w:val="000000"/>
          <w:sz w:val="26"/>
          <w:szCs w:val="26"/>
        </w:rPr>
        <w:t xml:space="preserve"> do giống với những triệu chứng ngộ độc thường gặp hoặc những triệu chứng lâu dài khó phát hiện. Do đó, nên sớm phát hiện nấm độc để tránh nguy cơ ngộ độc.</w:t>
      </w:r>
    </w:p>
    <w:p w14:paraId="773B12A2" w14:textId="24AC5276" w:rsidR="00341399" w:rsidRPr="009E09AB" w:rsidRDefault="00341399" w:rsidP="00CB6904">
      <w:pPr>
        <w:pBdr>
          <w:top w:val="nil"/>
          <w:left w:val="nil"/>
          <w:bottom w:val="nil"/>
          <w:right w:val="nil"/>
          <w:between w:val="nil"/>
        </w:pBdr>
        <w:spacing w:line="360" w:lineRule="auto"/>
        <w:jc w:val="both"/>
        <w:rPr>
          <w:sz w:val="26"/>
          <w:szCs w:val="26"/>
          <w:lang w:val="vi-VN"/>
        </w:rPr>
      </w:pPr>
      <w:r w:rsidRPr="009E09AB">
        <w:rPr>
          <w:rFonts w:ascii="Times New Roman" w:eastAsia="Times New Roman" w:hAnsi="Times New Roman" w:cs="Times New Roman"/>
          <w:color w:val="000000"/>
          <w:sz w:val="26"/>
          <w:szCs w:val="26"/>
          <w:lang w:val="vi-VN"/>
        </w:rPr>
        <w:t xml:space="preserve">Bài toán phân loại nấm nhằm tìm ra loại nấm nào ăn được và </w:t>
      </w:r>
      <w:r w:rsidR="00616335">
        <w:rPr>
          <w:rFonts w:ascii="Times New Roman" w:eastAsia="Times New Roman" w:hAnsi="Times New Roman" w:cs="Times New Roman"/>
          <w:color w:val="000000"/>
          <w:sz w:val="26"/>
          <w:szCs w:val="26"/>
        </w:rPr>
        <w:t xml:space="preserve">nấm nào </w:t>
      </w:r>
      <w:r w:rsidRPr="009E09AB">
        <w:rPr>
          <w:rFonts w:ascii="Times New Roman" w:eastAsia="Times New Roman" w:hAnsi="Times New Roman" w:cs="Times New Roman"/>
          <w:color w:val="000000"/>
          <w:sz w:val="26"/>
          <w:szCs w:val="26"/>
          <w:lang w:val="vi-VN"/>
        </w:rPr>
        <w:t>có độc.</w:t>
      </w:r>
    </w:p>
    <w:p w14:paraId="3BC43349" w14:textId="1EA3C147" w:rsidR="00143A89" w:rsidRDefault="00CB6904" w:rsidP="00CB6904">
      <w:pPr>
        <w:pStyle w:val="Heading2"/>
        <w:jc w:val="both"/>
        <w:rPr>
          <w:rFonts w:ascii="Times New Roman" w:eastAsia="Times New Roman" w:hAnsi="Times New Roman" w:cs="Times New Roman"/>
          <w:bCs/>
          <w:color w:val="000000"/>
          <w:sz w:val="26"/>
          <w:szCs w:val="26"/>
        </w:rPr>
      </w:pPr>
      <w:bookmarkStart w:id="2" w:name="_Toc103111469"/>
      <w:r w:rsidRPr="00CB6904">
        <w:rPr>
          <w:rFonts w:ascii="Times New Roman" w:eastAsia="Times New Roman" w:hAnsi="Times New Roman" w:cs="Times New Roman"/>
          <w:color w:val="000000"/>
          <w:sz w:val="26"/>
          <w:szCs w:val="26"/>
        </w:rPr>
        <w:t>1.2</w:t>
      </w:r>
      <w:r>
        <w:rPr>
          <w:rFonts w:ascii="Times New Roman" w:eastAsia="Times New Roman" w:hAnsi="Times New Roman" w:cs="Times New Roman"/>
          <w:b w:val="0"/>
          <w:bCs/>
          <w:color w:val="000000"/>
          <w:sz w:val="26"/>
          <w:szCs w:val="26"/>
        </w:rPr>
        <w:t xml:space="preserve"> </w:t>
      </w:r>
      <w:r w:rsidR="00C35C46" w:rsidRPr="00CB6904">
        <w:rPr>
          <w:rFonts w:ascii="Times New Roman" w:eastAsia="Times New Roman" w:hAnsi="Times New Roman" w:cs="Times New Roman"/>
          <w:bCs/>
          <w:color w:val="000000"/>
          <w:sz w:val="26"/>
          <w:szCs w:val="26"/>
        </w:rPr>
        <w:t>Định nghĩa bài toán</w:t>
      </w:r>
      <w:bookmarkEnd w:id="2"/>
    </w:p>
    <w:p w14:paraId="0B7FC47F" w14:textId="21137479" w:rsidR="00895DAE" w:rsidRPr="00895DAE" w:rsidRDefault="00895DAE" w:rsidP="00895DAE">
      <w:pPr>
        <w:rPr>
          <w:rFonts w:ascii="Times New Roman" w:hAnsi="Times New Roman" w:cs="Times New Roman"/>
          <w:sz w:val="26"/>
          <w:szCs w:val="26"/>
        </w:rPr>
      </w:pPr>
      <w:r>
        <w:rPr>
          <w:rFonts w:ascii="Times New Roman" w:hAnsi="Times New Roman" w:cs="Times New Roman"/>
          <w:sz w:val="26"/>
          <w:szCs w:val="26"/>
        </w:rPr>
        <w:t>Bài toán phân loại nấm là bài toán xác định một cây nấm có độc hay có thể ăn được dựa vào các đặc điểm của cây nấm như thân, mũ nấm, phiến nấm,…..</w:t>
      </w:r>
    </w:p>
    <w:p w14:paraId="7F43F2F5" w14:textId="0327088D" w:rsidR="00341399" w:rsidRPr="00AB22F5" w:rsidRDefault="00AB22F5" w:rsidP="00CB690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input</w:t>
      </w:r>
      <w:r w:rsidR="00341399" w:rsidRPr="009E09AB">
        <w:rPr>
          <w:rFonts w:ascii="Times New Roman" w:eastAsia="Times New Roman" w:hAnsi="Times New Roman" w:cs="Times New Roman"/>
          <w:color w:val="000000"/>
          <w:sz w:val="26"/>
          <w:szCs w:val="26"/>
          <w:lang w:val="vi-VN"/>
        </w:rPr>
        <w:t>: gồm thông tin về các bộ phận của cây nấm như thân, mũ nấm,........</w:t>
      </w:r>
      <w:r>
        <w:rPr>
          <w:rFonts w:ascii="Times New Roman" w:eastAsia="Times New Roman" w:hAnsi="Times New Roman" w:cs="Times New Roman"/>
          <w:color w:val="000000"/>
          <w:sz w:val="26"/>
          <w:szCs w:val="26"/>
        </w:rPr>
        <w:t xml:space="preserve"> </w:t>
      </w:r>
    </w:p>
    <w:p w14:paraId="662F22EA" w14:textId="0267FB76" w:rsidR="00895DAE" w:rsidRPr="00AB22F5" w:rsidRDefault="00AB22F5" w:rsidP="00CB690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output</w:t>
      </w:r>
      <w:r w:rsidR="00341399" w:rsidRPr="009E09AB">
        <w:rPr>
          <w:rFonts w:ascii="Times New Roman" w:eastAsia="Times New Roman" w:hAnsi="Times New Roman" w:cs="Times New Roman"/>
          <w:color w:val="000000"/>
          <w:sz w:val="26"/>
          <w:szCs w:val="26"/>
          <w:lang w:val="vi-VN"/>
        </w:rPr>
        <w:t xml:space="preserve">: thông tin về loại nấm </w:t>
      </w:r>
      <w:r>
        <w:rPr>
          <w:rFonts w:ascii="Times New Roman" w:eastAsia="Times New Roman" w:hAnsi="Times New Roman" w:cs="Times New Roman"/>
          <w:color w:val="000000"/>
          <w:sz w:val="26"/>
          <w:szCs w:val="26"/>
        </w:rPr>
        <w:t>đã nhập(</w:t>
      </w:r>
      <w:r w:rsidR="00341399" w:rsidRPr="009E09AB">
        <w:rPr>
          <w:rFonts w:ascii="Times New Roman" w:eastAsia="Times New Roman" w:hAnsi="Times New Roman" w:cs="Times New Roman"/>
          <w:color w:val="000000"/>
          <w:sz w:val="26"/>
          <w:szCs w:val="26"/>
          <w:lang w:val="vi-VN"/>
        </w:rPr>
        <w:t>ăn được hay có độc</w:t>
      </w:r>
      <w:r>
        <w:rPr>
          <w:rFonts w:ascii="Times New Roman" w:eastAsia="Times New Roman" w:hAnsi="Times New Roman" w:cs="Times New Roman"/>
          <w:color w:val="000000"/>
          <w:sz w:val="26"/>
          <w:szCs w:val="26"/>
        </w:rPr>
        <w:t>)</w:t>
      </w:r>
    </w:p>
    <w:p w14:paraId="70F05B79" w14:textId="0F1FBBC9" w:rsidR="00143A89" w:rsidRPr="00CB6904" w:rsidRDefault="00CB6904" w:rsidP="00CB6904">
      <w:pPr>
        <w:pStyle w:val="Heading2"/>
        <w:jc w:val="both"/>
        <w:rPr>
          <w:rFonts w:ascii="Times New Roman" w:eastAsia="Times New Roman" w:hAnsi="Times New Roman" w:cs="Times New Roman"/>
          <w:bCs/>
          <w:color w:val="000000"/>
          <w:sz w:val="26"/>
          <w:szCs w:val="26"/>
        </w:rPr>
      </w:pPr>
      <w:bookmarkStart w:id="3" w:name="_Toc103111470"/>
      <w:r w:rsidRPr="00CB6904">
        <w:rPr>
          <w:rFonts w:ascii="Times New Roman" w:eastAsia="Times New Roman" w:hAnsi="Times New Roman" w:cs="Times New Roman"/>
          <w:color w:val="000000"/>
          <w:sz w:val="26"/>
          <w:szCs w:val="26"/>
        </w:rPr>
        <w:t>1.3</w:t>
      </w:r>
      <w:r>
        <w:rPr>
          <w:rFonts w:ascii="Times New Roman" w:eastAsia="Times New Roman" w:hAnsi="Times New Roman" w:cs="Times New Roman"/>
          <w:b w:val="0"/>
          <w:bCs/>
          <w:color w:val="000000"/>
          <w:sz w:val="26"/>
          <w:szCs w:val="26"/>
        </w:rPr>
        <w:t xml:space="preserve"> </w:t>
      </w:r>
      <w:r w:rsidR="00C35C46" w:rsidRPr="00CB6904">
        <w:rPr>
          <w:rFonts w:ascii="Times New Roman" w:eastAsia="Times New Roman" w:hAnsi="Times New Roman" w:cs="Times New Roman"/>
          <w:bCs/>
          <w:color w:val="000000"/>
          <w:sz w:val="26"/>
          <w:szCs w:val="26"/>
        </w:rPr>
        <w:t>Các giải pháp hiện tại/thủ công để giải quyết bài toán</w:t>
      </w:r>
      <w:bookmarkEnd w:id="3"/>
    </w:p>
    <w:p w14:paraId="78086227" w14:textId="0BF6AF69" w:rsidR="002C4783" w:rsidRPr="009E09AB" w:rsidRDefault="002C4783" w:rsidP="00CB690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9E09AB">
        <w:rPr>
          <w:rFonts w:ascii="Times New Roman" w:eastAsia="Times New Roman" w:hAnsi="Times New Roman" w:cs="Times New Roman"/>
          <w:color w:val="000000"/>
          <w:sz w:val="26"/>
          <w:szCs w:val="26"/>
          <w:lang w:val="vi-VN"/>
        </w:rPr>
        <w:t>có thể dựa vào một số đặc điểm cơ bản như sau:</w:t>
      </w:r>
    </w:p>
    <w:p w14:paraId="74AA6315" w14:textId="753E2F5F" w:rsidR="002C4783" w:rsidRPr="009E09AB" w:rsidRDefault="002C4783" w:rsidP="00CB6904">
      <w:pPr>
        <w:pBdr>
          <w:top w:val="nil"/>
          <w:left w:val="nil"/>
          <w:bottom w:val="nil"/>
          <w:right w:val="nil"/>
          <w:between w:val="nil"/>
        </w:pBdr>
        <w:spacing w:line="360" w:lineRule="auto"/>
        <w:jc w:val="both"/>
        <w:rPr>
          <w:rFonts w:ascii="Times New Roman" w:eastAsia="Times New Roman" w:hAnsi="Times New Roman" w:cs="Times New Roman"/>
          <w:b/>
          <w:bCs/>
          <w:color w:val="000000"/>
          <w:sz w:val="26"/>
          <w:szCs w:val="26"/>
          <w:lang w:val="vi-VN"/>
        </w:rPr>
      </w:pPr>
      <w:r w:rsidRPr="009E09AB">
        <w:rPr>
          <w:rFonts w:ascii="Times New Roman" w:eastAsia="Times New Roman" w:hAnsi="Times New Roman" w:cs="Times New Roman"/>
          <w:b/>
          <w:bCs/>
          <w:color w:val="000000"/>
          <w:sz w:val="26"/>
          <w:szCs w:val="26"/>
          <w:lang w:val="vi-VN"/>
        </w:rPr>
        <w:t>Nhìn bằng mắt</w:t>
      </w:r>
    </w:p>
    <w:p w14:paraId="15DFFAB8" w14:textId="11B406BF" w:rsidR="002C4783" w:rsidRPr="009E09AB" w:rsidRDefault="002C4783" w:rsidP="00CB690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lang w:val="vi-VN"/>
        </w:rPr>
      </w:pPr>
      <w:r w:rsidRPr="009E09AB">
        <w:rPr>
          <w:rFonts w:ascii="Times New Roman" w:eastAsia="Times New Roman" w:hAnsi="Times New Roman" w:cs="Times New Roman"/>
          <w:color w:val="000000"/>
          <w:sz w:val="26"/>
          <w:szCs w:val="26"/>
          <w:lang w:val="vi-VN"/>
        </w:rPr>
        <w:t>Đa phần, nấm độc thường có màu sắc rất sặc sỡ và nổi bật để cuốn hút những côn trùng, động vật khác. Chẳng hạn, phần mũ nấm có nhiều đốm đỏ, trắng hoặc đen, trong khi thân nấm có thể xuất hiện nhiều vằn hay các vết nứt xung quanh. Không những thế, khi hái nấm độc còn xuất hiện nhựa chảy ra.</w:t>
      </w:r>
    </w:p>
    <w:p w14:paraId="00470214" w14:textId="42737852" w:rsidR="002C4783" w:rsidRPr="009E09AB" w:rsidRDefault="002C4783" w:rsidP="00CB690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lang w:val="vi-VN"/>
        </w:rPr>
      </w:pPr>
      <w:r w:rsidRPr="009E09AB">
        <w:rPr>
          <w:rFonts w:ascii="Times New Roman" w:eastAsia="Times New Roman" w:hAnsi="Times New Roman" w:cs="Times New Roman"/>
          <w:color w:val="000000"/>
          <w:sz w:val="26"/>
          <w:szCs w:val="26"/>
          <w:lang w:val="vi-VN"/>
        </w:rPr>
        <w:t>Trái lại, nấm ăn có màu sắc đơn giản hơn như mũ nấm màu đen hoặc xám, còn thân nấm màu trắng hoặc cùng màu với mũ nấm.</w:t>
      </w:r>
    </w:p>
    <w:p w14:paraId="673E5E4A" w14:textId="4C7D0488" w:rsidR="002C4783" w:rsidRPr="009E09AB" w:rsidRDefault="00235020" w:rsidP="00CB690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lang w:val="vi-VN"/>
        </w:rPr>
      </w:pPr>
      <w:r w:rsidRPr="009E09AB">
        <w:rPr>
          <w:rFonts w:ascii="Times New Roman" w:eastAsia="Times New Roman" w:hAnsi="Times New Roman" w:cs="Times New Roman"/>
          <w:color w:val="000000"/>
          <w:sz w:val="26"/>
          <w:szCs w:val="26"/>
          <w:lang w:val="vi-VN"/>
        </w:rPr>
        <w:lastRenderedPageBreak/>
        <w:t>Tuy nhiên một vài loại nấm có màu trắng toàn bộ nhưng vẫn là nấm độc cần lưu ý Nấm có đủ: mũ, phiến nấm, cuống, vòng cuống và bao gốc thường là nấm độc</w:t>
      </w:r>
    </w:p>
    <w:p w14:paraId="5EB42555" w14:textId="77777777" w:rsidR="002C4783" w:rsidRPr="009E09AB" w:rsidRDefault="002C4783" w:rsidP="00CB6904">
      <w:pPr>
        <w:pBdr>
          <w:top w:val="nil"/>
          <w:left w:val="nil"/>
          <w:bottom w:val="nil"/>
          <w:right w:val="nil"/>
          <w:between w:val="nil"/>
        </w:pBdr>
        <w:spacing w:line="360" w:lineRule="auto"/>
        <w:jc w:val="both"/>
        <w:rPr>
          <w:rFonts w:ascii="Times New Roman" w:eastAsia="Times New Roman" w:hAnsi="Times New Roman" w:cs="Times New Roman"/>
          <w:b/>
          <w:bCs/>
          <w:color w:val="000000"/>
          <w:sz w:val="26"/>
          <w:szCs w:val="26"/>
          <w:lang w:val="vi-VN"/>
        </w:rPr>
      </w:pPr>
      <w:r w:rsidRPr="009E09AB">
        <w:rPr>
          <w:rFonts w:ascii="Times New Roman" w:eastAsia="Times New Roman" w:hAnsi="Times New Roman" w:cs="Times New Roman"/>
          <w:b/>
          <w:bCs/>
          <w:color w:val="000000"/>
          <w:sz w:val="26"/>
          <w:szCs w:val="26"/>
          <w:lang w:val="vi-VN"/>
        </w:rPr>
        <w:t>Ngửi bằng mũi</w:t>
      </w:r>
    </w:p>
    <w:p w14:paraId="36AAA1CF" w14:textId="232FBBDC" w:rsidR="002C4783" w:rsidRPr="009E09AB" w:rsidRDefault="002C4783" w:rsidP="00CB690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lang w:val="vi-VN"/>
        </w:rPr>
      </w:pPr>
      <w:r w:rsidRPr="009E09AB">
        <w:rPr>
          <w:rFonts w:ascii="Times New Roman" w:eastAsia="Times New Roman" w:hAnsi="Times New Roman" w:cs="Times New Roman"/>
          <w:color w:val="000000"/>
          <w:sz w:val="26"/>
          <w:szCs w:val="26"/>
          <w:lang w:val="vi-VN"/>
        </w:rPr>
        <w:t>Đối với nấm độc, khi ngắt bạn không chỉ nhìn thấy phần nhựa mủ chảy ra (nếu có) mà còn ngửi được mùi hắc hoặc mùi đắng xộc lên mũi. Tuy nhiên, một số nấm độc vẫn có mùi hương thơm nhẹ.</w:t>
      </w:r>
    </w:p>
    <w:p w14:paraId="7EA357AF" w14:textId="7946B0CC" w:rsidR="002C4783" w:rsidRPr="009E09AB" w:rsidRDefault="002C4783" w:rsidP="00CB690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lang w:val="vi-VN"/>
        </w:rPr>
      </w:pPr>
      <w:r w:rsidRPr="009E09AB">
        <w:rPr>
          <w:rFonts w:ascii="Times New Roman" w:eastAsia="Times New Roman" w:hAnsi="Times New Roman" w:cs="Times New Roman"/>
          <w:color w:val="000000"/>
          <w:sz w:val="26"/>
          <w:szCs w:val="26"/>
          <w:lang w:val="vi-VN"/>
        </w:rPr>
        <w:t>Trong khi, đối với nấm ăn được thì có hương thơm nhẹ hoặc không mùi.</w:t>
      </w:r>
    </w:p>
    <w:p w14:paraId="38CAEE82" w14:textId="27F9860F" w:rsidR="002C4783" w:rsidRPr="009E09AB" w:rsidRDefault="002C4783" w:rsidP="00CB690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lang w:val="vi-VN"/>
        </w:rPr>
      </w:pPr>
      <w:r w:rsidRPr="009E09AB">
        <w:rPr>
          <w:rFonts w:ascii="Times New Roman" w:eastAsia="Times New Roman" w:hAnsi="Times New Roman" w:cs="Times New Roman"/>
          <w:color w:val="000000"/>
          <w:sz w:val="26"/>
          <w:szCs w:val="26"/>
          <w:lang w:val="vi-VN"/>
        </w:rPr>
        <w:t>Cách phân biệt nấm ăn và nấm độc ngử bằng mũi</w:t>
      </w:r>
    </w:p>
    <w:p w14:paraId="5C2CB975" w14:textId="77777777" w:rsidR="002C4783" w:rsidRPr="009E09AB" w:rsidRDefault="002C4783" w:rsidP="00CB6904">
      <w:pPr>
        <w:pBdr>
          <w:top w:val="nil"/>
          <w:left w:val="nil"/>
          <w:bottom w:val="nil"/>
          <w:right w:val="nil"/>
          <w:between w:val="nil"/>
        </w:pBdr>
        <w:spacing w:line="360" w:lineRule="auto"/>
        <w:jc w:val="both"/>
        <w:rPr>
          <w:rFonts w:ascii="Times New Roman" w:eastAsia="Times New Roman" w:hAnsi="Times New Roman" w:cs="Times New Roman"/>
          <w:b/>
          <w:bCs/>
          <w:color w:val="000000"/>
          <w:sz w:val="26"/>
          <w:szCs w:val="26"/>
          <w:lang w:val="vi-VN"/>
        </w:rPr>
      </w:pPr>
      <w:r w:rsidRPr="009E09AB">
        <w:rPr>
          <w:rFonts w:ascii="Times New Roman" w:eastAsia="Times New Roman" w:hAnsi="Times New Roman" w:cs="Times New Roman"/>
          <w:b/>
          <w:bCs/>
          <w:color w:val="000000"/>
          <w:sz w:val="26"/>
          <w:szCs w:val="26"/>
          <w:lang w:val="vi-VN"/>
        </w:rPr>
        <w:t>Thử nghiệm biến màu</w:t>
      </w:r>
    </w:p>
    <w:p w14:paraId="62F755EA" w14:textId="2A98C258" w:rsidR="002C4783" w:rsidRPr="009E09AB" w:rsidRDefault="002C4783" w:rsidP="00CB690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lang w:val="vi-VN"/>
        </w:rPr>
      </w:pPr>
      <w:r w:rsidRPr="009E09AB">
        <w:rPr>
          <w:rFonts w:ascii="Times New Roman" w:eastAsia="Times New Roman" w:hAnsi="Times New Roman" w:cs="Times New Roman"/>
          <w:color w:val="000000"/>
          <w:sz w:val="26"/>
          <w:szCs w:val="26"/>
          <w:lang w:val="vi-VN"/>
        </w:rPr>
        <w:t>Bạn có thể sử dụng nguyên liệu hoặc vật dụng khác để kiểm tra nấm có độc hay không? Cụ thể, bạn có thể dùng một trong những cách sau:</w:t>
      </w:r>
    </w:p>
    <w:p w14:paraId="672C42A9" w14:textId="2115578C" w:rsidR="002C4783" w:rsidRPr="009E09AB" w:rsidRDefault="00365CA3" w:rsidP="00CB690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w:t>
      </w:r>
      <w:r w:rsidR="002C4783" w:rsidRPr="009E09AB">
        <w:rPr>
          <w:rFonts w:ascii="Times New Roman" w:eastAsia="Times New Roman" w:hAnsi="Times New Roman" w:cs="Times New Roman"/>
          <w:color w:val="000000"/>
          <w:sz w:val="26"/>
          <w:szCs w:val="26"/>
          <w:lang w:val="vi-VN"/>
        </w:rPr>
        <w:t>Cách 1: Lấy phần đầu trắng của hành lá chà xát lên phần mũ nấm. Nếu hành lá chuyển sang màu xanh nâu thì chứng tỏ nấm có độc, và ngược lại.</w:t>
      </w:r>
    </w:p>
    <w:p w14:paraId="53943ADD" w14:textId="6898731F" w:rsidR="002C4783" w:rsidRPr="009E09AB" w:rsidRDefault="00365CA3" w:rsidP="00CB690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w:t>
      </w:r>
      <w:r w:rsidR="002C4783" w:rsidRPr="009E09AB">
        <w:rPr>
          <w:rFonts w:ascii="Times New Roman" w:eastAsia="Times New Roman" w:hAnsi="Times New Roman" w:cs="Times New Roman"/>
          <w:color w:val="000000"/>
          <w:sz w:val="26"/>
          <w:szCs w:val="26"/>
          <w:lang w:val="vi-VN"/>
        </w:rPr>
        <w:t>Cách 2: Dùng muỗng hoặc đũa bằng chất liệu bạc cắm vào mũ hoặc thân nấm. Nếu vật dụng bị đổi màu thì chứng tỏ nấm đó có độc, và ngược lại.</w:t>
      </w:r>
    </w:p>
    <w:p w14:paraId="78A304BA" w14:textId="3B85674B" w:rsidR="002C4783" w:rsidRPr="009E09AB" w:rsidRDefault="00365CA3" w:rsidP="00CB690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w:t>
      </w:r>
      <w:r w:rsidR="002C4783" w:rsidRPr="009E09AB">
        <w:rPr>
          <w:rFonts w:ascii="Times New Roman" w:eastAsia="Times New Roman" w:hAnsi="Times New Roman" w:cs="Times New Roman"/>
          <w:color w:val="000000"/>
          <w:sz w:val="26"/>
          <w:szCs w:val="26"/>
          <w:lang w:val="vi-VN"/>
        </w:rPr>
        <w:t>Cách 3: Nhỏ ít sữa tươi lên phần mũ nấm. Nếu sữa bị vón cục thì chứng tỏ nấm có độc.</w:t>
      </w:r>
    </w:p>
    <w:p w14:paraId="7C349F5D" w14:textId="77777777" w:rsidR="002C4783" w:rsidRPr="009E09AB" w:rsidRDefault="002C4783" w:rsidP="00CB6904">
      <w:pPr>
        <w:pBdr>
          <w:top w:val="nil"/>
          <w:left w:val="nil"/>
          <w:bottom w:val="nil"/>
          <w:right w:val="nil"/>
          <w:between w:val="nil"/>
        </w:pBdr>
        <w:spacing w:line="360" w:lineRule="auto"/>
        <w:jc w:val="both"/>
        <w:rPr>
          <w:rFonts w:ascii="Times New Roman" w:eastAsia="Times New Roman" w:hAnsi="Times New Roman" w:cs="Times New Roman"/>
          <w:b/>
          <w:bCs/>
          <w:color w:val="000000"/>
          <w:sz w:val="26"/>
          <w:szCs w:val="26"/>
          <w:lang w:val="vi-VN"/>
        </w:rPr>
      </w:pPr>
      <w:r w:rsidRPr="009E09AB">
        <w:rPr>
          <w:rFonts w:ascii="Times New Roman" w:eastAsia="Times New Roman" w:hAnsi="Times New Roman" w:cs="Times New Roman"/>
          <w:b/>
          <w:bCs/>
          <w:color w:val="000000"/>
          <w:sz w:val="26"/>
          <w:szCs w:val="26"/>
          <w:lang w:val="vi-VN"/>
        </w:rPr>
        <w:t>Quan sát cây nấm</w:t>
      </w:r>
    </w:p>
    <w:p w14:paraId="7351A3D8" w14:textId="13158CB1" w:rsidR="002C4783" w:rsidRPr="009E09AB" w:rsidRDefault="002C4783" w:rsidP="00CB690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lang w:val="vi-VN"/>
        </w:rPr>
      </w:pPr>
      <w:r w:rsidRPr="009E09AB">
        <w:rPr>
          <w:rFonts w:ascii="Times New Roman" w:eastAsia="Times New Roman" w:hAnsi="Times New Roman" w:cs="Times New Roman"/>
          <w:color w:val="000000"/>
          <w:sz w:val="26"/>
          <w:szCs w:val="26"/>
          <w:lang w:val="vi-VN"/>
        </w:rPr>
        <w:t>Phần lớn, nấm độc thường có các lá tia (nằm ở phía dưới mũ nấm) màu trắng. Trái lại, nấm ăn thường có phần lá tia này màu da hoặc màu nâu, thậm chí một số loại nấm có tia màu trắng nhưng có thể ăn được chứ không phải là nấm độc.</w:t>
      </w:r>
    </w:p>
    <w:p w14:paraId="6194519E" w14:textId="5B15227C" w:rsidR="002C4783" w:rsidRPr="009E09AB" w:rsidRDefault="002C4783" w:rsidP="00CB6904">
      <w:pPr>
        <w:pBdr>
          <w:top w:val="nil"/>
          <w:left w:val="nil"/>
          <w:bottom w:val="nil"/>
          <w:right w:val="nil"/>
          <w:between w:val="nil"/>
        </w:pBdr>
        <w:spacing w:line="360" w:lineRule="auto"/>
        <w:jc w:val="both"/>
        <w:rPr>
          <w:rFonts w:ascii="Times New Roman" w:eastAsia="Times New Roman" w:hAnsi="Times New Roman" w:cs="Times New Roman"/>
          <w:b/>
          <w:bCs/>
          <w:color w:val="000000"/>
          <w:sz w:val="26"/>
          <w:szCs w:val="26"/>
          <w:lang w:val="vi-VN"/>
        </w:rPr>
      </w:pPr>
      <w:r w:rsidRPr="009E09AB">
        <w:rPr>
          <w:rFonts w:ascii="Times New Roman" w:eastAsia="Times New Roman" w:hAnsi="Times New Roman" w:cs="Times New Roman"/>
          <w:b/>
          <w:bCs/>
          <w:color w:val="000000"/>
          <w:sz w:val="26"/>
          <w:szCs w:val="26"/>
          <w:lang w:val="vi-VN"/>
        </w:rPr>
        <w:t>màu đỏ trên mũ hoặc thân nấm</w:t>
      </w:r>
    </w:p>
    <w:p w14:paraId="5FAC0BB4" w14:textId="2EED42D4" w:rsidR="002C4783" w:rsidRPr="009E09AB" w:rsidRDefault="002C4783" w:rsidP="00CB690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lang w:val="vi-VN"/>
        </w:rPr>
      </w:pPr>
      <w:r w:rsidRPr="009E09AB">
        <w:rPr>
          <w:rFonts w:ascii="Times New Roman" w:eastAsia="Times New Roman" w:hAnsi="Times New Roman" w:cs="Times New Roman"/>
          <w:color w:val="000000"/>
          <w:sz w:val="26"/>
          <w:szCs w:val="26"/>
          <w:lang w:val="vi-VN"/>
        </w:rPr>
        <w:t>các loại nấm có phần mũ nấm hoặc thân nấm xuất hiện đốm đỏ hoặc có màu đỏ thường không ăn được.</w:t>
      </w:r>
    </w:p>
    <w:p w14:paraId="6649E688" w14:textId="160289FC" w:rsidR="002C4783" w:rsidRPr="009E09AB" w:rsidRDefault="002C4783" w:rsidP="00CB6904">
      <w:pPr>
        <w:pBdr>
          <w:top w:val="nil"/>
          <w:left w:val="nil"/>
          <w:bottom w:val="nil"/>
          <w:right w:val="nil"/>
          <w:between w:val="nil"/>
        </w:pBdr>
        <w:spacing w:line="360" w:lineRule="auto"/>
        <w:jc w:val="both"/>
        <w:rPr>
          <w:rFonts w:ascii="Times New Roman" w:eastAsia="Times New Roman" w:hAnsi="Times New Roman" w:cs="Times New Roman"/>
          <w:b/>
          <w:bCs/>
          <w:color w:val="000000"/>
          <w:sz w:val="26"/>
          <w:szCs w:val="26"/>
          <w:lang w:val="vi-VN"/>
        </w:rPr>
      </w:pPr>
      <w:r w:rsidRPr="009E09AB">
        <w:rPr>
          <w:rFonts w:ascii="Times New Roman" w:eastAsia="Times New Roman" w:hAnsi="Times New Roman" w:cs="Times New Roman"/>
          <w:b/>
          <w:bCs/>
          <w:color w:val="000000"/>
          <w:sz w:val="26"/>
          <w:szCs w:val="26"/>
          <w:lang w:val="vi-VN"/>
        </w:rPr>
        <w:t>vẩy trên mũ</w:t>
      </w:r>
    </w:p>
    <w:p w14:paraId="4752AADD" w14:textId="54D8D360" w:rsidR="002C4783" w:rsidRPr="009E09AB" w:rsidRDefault="002C4783" w:rsidP="00CB690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lang w:val="vi-VN"/>
        </w:rPr>
      </w:pPr>
      <w:r w:rsidRPr="009E09AB">
        <w:rPr>
          <w:rFonts w:ascii="Times New Roman" w:eastAsia="Times New Roman" w:hAnsi="Times New Roman" w:cs="Times New Roman"/>
          <w:color w:val="000000"/>
          <w:sz w:val="26"/>
          <w:szCs w:val="26"/>
          <w:lang w:val="vi-VN"/>
        </w:rPr>
        <w:t>Nấm độc thường có vẩy trên phần mũ nấm, những lớp vẩy đó có thể màu sáng hoặc màu tối, trông như vết đốm. Chẳng hạn, với nấm độc có màu trắng, bạn dễ dàng thấy các mảng vẩy có màu nâu hoặc màu da.</w:t>
      </w:r>
    </w:p>
    <w:p w14:paraId="4971BD45" w14:textId="46740613" w:rsidR="002C4783" w:rsidRPr="009E09AB" w:rsidRDefault="002C4783" w:rsidP="00CB6904">
      <w:pPr>
        <w:pBdr>
          <w:top w:val="nil"/>
          <w:left w:val="nil"/>
          <w:bottom w:val="nil"/>
          <w:right w:val="nil"/>
          <w:between w:val="nil"/>
        </w:pBdr>
        <w:spacing w:line="360" w:lineRule="auto"/>
        <w:jc w:val="both"/>
        <w:rPr>
          <w:rFonts w:ascii="Times New Roman" w:eastAsia="Times New Roman" w:hAnsi="Times New Roman" w:cs="Times New Roman"/>
          <w:b/>
          <w:bCs/>
          <w:color w:val="000000"/>
          <w:sz w:val="26"/>
          <w:szCs w:val="26"/>
          <w:lang w:val="vi-VN"/>
        </w:rPr>
      </w:pPr>
      <w:r w:rsidRPr="009E09AB">
        <w:rPr>
          <w:rFonts w:ascii="Times New Roman" w:eastAsia="Times New Roman" w:hAnsi="Times New Roman" w:cs="Times New Roman"/>
          <w:b/>
          <w:bCs/>
          <w:color w:val="000000"/>
          <w:sz w:val="26"/>
          <w:szCs w:val="26"/>
          <w:lang w:val="vi-VN"/>
        </w:rPr>
        <w:t>vòng bao quanh thân nấm</w:t>
      </w:r>
    </w:p>
    <w:p w14:paraId="0F90030C" w14:textId="2B76E9DE" w:rsidR="002C4783" w:rsidRPr="009E09AB" w:rsidRDefault="002C4783" w:rsidP="00CB690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lang w:val="vi-VN"/>
        </w:rPr>
      </w:pPr>
      <w:r w:rsidRPr="009E09AB">
        <w:rPr>
          <w:rFonts w:ascii="Times New Roman" w:eastAsia="Times New Roman" w:hAnsi="Times New Roman" w:cs="Times New Roman"/>
          <w:color w:val="000000"/>
          <w:sz w:val="26"/>
          <w:szCs w:val="26"/>
          <w:lang w:val="vi-VN"/>
        </w:rPr>
        <w:lastRenderedPageBreak/>
        <w:t>Nấm độc thường có vòng tròn bao quanh lấy thân nấm, đồng thời bên dưới mũi nấm cũng có thể xuất hiện vòng tròn bao quanh trông như một chiếc mũ nhỏ.</w:t>
      </w:r>
    </w:p>
    <w:p w14:paraId="4FF216A2" w14:textId="3216EE15" w:rsidR="00143A89" w:rsidRPr="00CB6904" w:rsidRDefault="00CB6904" w:rsidP="00CB6904">
      <w:pPr>
        <w:pStyle w:val="Heading2"/>
        <w:jc w:val="both"/>
        <w:rPr>
          <w:rFonts w:ascii="Times New Roman" w:eastAsia="Times New Roman" w:hAnsi="Times New Roman" w:cs="Times New Roman"/>
          <w:bCs/>
          <w:color w:val="000000"/>
          <w:sz w:val="26"/>
          <w:szCs w:val="26"/>
        </w:rPr>
      </w:pPr>
      <w:bookmarkStart w:id="4" w:name="_Toc103111471"/>
      <w:r w:rsidRPr="00CB6904">
        <w:rPr>
          <w:rFonts w:ascii="Times New Roman" w:eastAsia="Times New Roman" w:hAnsi="Times New Roman" w:cs="Times New Roman"/>
          <w:color w:val="000000"/>
          <w:sz w:val="26"/>
          <w:szCs w:val="26"/>
        </w:rPr>
        <w:t>1.4</w:t>
      </w:r>
      <w:r>
        <w:rPr>
          <w:rFonts w:ascii="Times New Roman" w:eastAsia="Times New Roman" w:hAnsi="Times New Roman" w:cs="Times New Roman"/>
          <w:b w:val="0"/>
          <w:bCs/>
          <w:color w:val="000000"/>
          <w:sz w:val="26"/>
          <w:szCs w:val="26"/>
        </w:rPr>
        <w:t xml:space="preserve"> </w:t>
      </w:r>
      <w:r w:rsidR="00C35C46" w:rsidRPr="00CB6904">
        <w:rPr>
          <w:rFonts w:ascii="Times New Roman" w:eastAsia="Times New Roman" w:hAnsi="Times New Roman" w:cs="Times New Roman"/>
          <w:bCs/>
          <w:color w:val="000000"/>
          <w:sz w:val="26"/>
          <w:szCs w:val="26"/>
        </w:rPr>
        <w:t>Vai trò của khai phá dữ liệu trong việc giải quyết bài toán trên</w:t>
      </w:r>
      <w:bookmarkEnd w:id="4"/>
    </w:p>
    <w:p w14:paraId="4F57E7F6" w14:textId="28A6770D" w:rsidR="00341399" w:rsidRPr="009E09AB" w:rsidRDefault="00365CA3" w:rsidP="00CB690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 xml:space="preserve">Không phải ai cũng có đủ kiến thức để phân biệt các loại nấm hoặc đôi khi thiếu những vật dụng cần thiết để kiểm tra. </w:t>
      </w:r>
      <w:r w:rsidR="00341399" w:rsidRPr="009E09AB">
        <w:rPr>
          <w:rFonts w:ascii="Times New Roman" w:eastAsia="Times New Roman" w:hAnsi="Times New Roman" w:cs="Times New Roman"/>
          <w:color w:val="000000"/>
          <w:sz w:val="26"/>
          <w:szCs w:val="26"/>
        </w:rPr>
        <w:t>Khai</w:t>
      </w:r>
      <w:r w:rsidR="00341399" w:rsidRPr="009E09AB">
        <w:rPr>
          <w:rFonts w:ascii="Times New Roman" w:eastAsia="Times New Roman" w:hAnsi="Times New Roman" w:cs="Times New Roman"/>
          <w:color w:val="000000"/>
          <w:sz w:val="26"/>
          <w:szCs w:val="26"/>
          <w:lang w:val="vi-VN"/>
        </w:rPr>
        <w:t xml:space="preserve"> phá dữ liệu giúp phát hiện nhanh và gần chính </w:t>
      </w:r>
      <w:r>
        <w:rPr>
          <w:rFonts w:ascii="Times New Roman" w:eastAsia="Times New Roman" w:hAnsi="Times New Roman" w:cs="Times New Roman"/>
          <w:color w:val="000000"/>
          <w:sz w:val="26"/>
          <w:szCs w:val="26"/>
          <w:lang w:val="vi-VN"/>
        </w:rPr>
        <w:t>xác</w:t>
      </w:r>
      <w:r w:rsidR="0088469D">
        <w:rPr>
          <w:rFonts w:ascii="Times New Roman" w:eastAsia="Times New Roman" w:hAnsi="Times New Roman" w:cs="Times New Roman"/>
          <w:color w:val="000000"/>
          <w:sz w:val="26"/>
          <w:szCs w:val="26"/>
          <w:lang w:val="vi-VN"/>
        </w:rPr>
        <w:t xml:space="preserve"> chỉ cần nhập thông tin về cấu tạo của cây nấm. </w:t>
      </w:r>
    </w:p>
    <w:p w14:paraId="155B316D" w14:textId="7A56D5E2" w:rsidR="00143A89" w:rsidRPr="00CB6904" w:rsidRDefault="00CB6904" w:rsidP="00CB6904">
      <w:pPr>
        <w:pStyle w:val="Heading2"/>
        <w:jc w:val="both"/>
        <w:rPr>
          <w:rFonts w:ascii="Times New Roman" w:eastAsia="Times New Roman" w:hAnsi="Times New Roman" w:cs="Times New Roman"/>
          <w:bCs/>
          <w:color w:val="000000"/>
          <w:sz w:val="26"/>
          <w:szCs w:val="26"/>
        </w:rPr>
      </w:pPr>
      <w:bookmarkStart w:id="5" w:name="_Toc103111472"/>
      <w:r w:rsidRPr="00CB6904">
        <w:rPr>
          <w:rFonts w:ascii="Times New Roman" w:eastAsia="Times New Roman" w:hAnsi="Times New Roman" w:cs="Times New Roman"/>
          <w:color w:val="000000"/>
          <w:sz w:val="26"/>
          <w:szCs w:val="26"/>
        </w:rPr>
        <w:t>1.5</w:t>
      </w:r>
      <w:r>
        <w:rPr>
          <w:rFonts w:ascii="Times New Roman" w:eastAsia="Times New Roman" w:hAnsi="Times New Roman" w:cs="Times New Roman"/>
          <w:b w:val="0"/>
          <w:bCs/>
          <w:color w:val="000000"/>
          <w:sz w:val="26"/>
          <w:szCs w:val="26"/>
        </w:rPr>
        <w:t xml:space="preserve"> </w:t>
      </w:r>
      <w:r w:rsidR="00C35C46" w:rsidRPr="00CB6904">
        <w:rPr>
          <w:rFonts w:ascii="Times New Roman" w:eastAsia="Times New Roman" w:hAnsi="Times New Roman" w:cs="Times New Roman"/>
          <w:bCs/>
          <w:color w:val="000000"/>
          <w:sz w:val="26"/>
          <w:szCs w:val="26"/>
        </w:rPr>
        <w:t>Kết quả dự đoán/ứng dụng của khai phá dữ liệu sau khi giải quyết bài toán trên</w:t>
      </w:r>
      <w:bookmarkEnd w:id="5"/>
    </w:p>
    <w:p w14:paraId="611E57A5" w14:textId="77777777" w:rsidR="0011036D" w:rsidRPr="00391654" w:rsidRDefault="0011036D" w:rsidP="0011036D">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Về</w:t>
      </w:r>
      <w:r>
        <w:rPr>
          <w:rFonts w:ascii="Times New Roman" w:eastAsia="Times New Roman" w:hAnsi="Times New Roman" w:cs="Times New Roman"/>
          <w:color w:val="000000"/>
          <w:sz w:val="26"/>
          <w:szCs w:val="26"/>
          <w:lang w:val="vi-VN"/>
        </w:rPr>
        <w:t xml:space="preserve"> dự đoán, </w:t>
      </w:r>
      <w:r>
        <w:rPr>
          <w:rFonts w:ascii="Times New Roman" w:eastAsia="Times New Roman" w:hAnsi="Times New Roman" w:cs="Times New Roman"/>
          <w:color w:val="000000"/>
          <w:sz w:val="26"/>
          <w:szCs w:val="26"/>
        </w:rPr>
        <w:t xml:space="preserve">Khai </w:t>
      </w:r>
      <w:r>
        <w:rPr>
          <w:rFonts w:ascii="Times New Roman" w:eastAsia="Times New Roman" w:hAnsi="Times New Roman" w:cs="Times New Roman"/>
          <w:color w:val="000000"/>
          <w:sz w:val="26"/>
          <w:szCs w:val="26"/>
          <w:lang w:val="vi-VN"/>
        </w:rPr>
        <w:t>phá dữ liệu sẽ giúp phân loại nhanh chóng số lượng lớn nấm trong thời gian ngắn với độ tin cậy chấp nhận được.</w:t>
      </w:r>
    </w:p>
    <w:p w14:paraId="7923C56E" w14:textId="3B125A1F" w:rsidR="00923A12" w:rsidRPr="00DD2F97" w:rsidRDefault="0011036D" w:rsidP="00CB690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vi-VN"/>
        </w:rPr>
        <w:t>Về ứng dụng trong thực tế</w:t>
      </w:r>
      <w:r w:rsidR="00DD2F97">
        <w:rPr>
          <w:rFonts w:ascii="Times New Roman" w:eastAsia="Times New Roman" w:hAnsi="Times New Roman" w:cs="Times New Roman"/>
          <w:color w:val="000000"/>
          <w:sz w:val="26"/>
          <w:szCs w:val="26"/>
        </w:rPr>
        <w:t>: phần lớn</w:t>
      </w:r>
      <w:r w:rsidR="0088469D">
        <w:rPr>
          <w:rFonts w:ascii="Times New Roman" w:eastAsia="Times New Roman" w:hAnsi="Times New Roman" w:cs="Times New Roman"/>
          <w:color w:val="000000"/>
          <w:sz w:val="26"/>
          <w:szCs w:val="26"/>
          <w:lang w:val="vi-VN"/>
        </w:rPr>
        <w:t xml:space="preserve"> người tiêu dùng bình thường không cần lo về vấn đề ngộ độc</w:t>
      </w:r>
      <w:r w:rsidR="00DD2F97">
        <w:rPr>
          <w:rFonts w:ascii="Times New Roman" w:eastAsia="Times New Roman" w:hAnsi="Times New Roman" w:cs="Times New Roman"/>
          <w:color w:val="000000"/>
          <w:sz w:val="26"/>
          <w:szCs w:val="26"/>
        </w:rPr>
        <w:t xml:space="preserve"> nấm</w:t>
      </w:r>
      <w:r w:rsidR="0088469D">
        <w:rPr>
          <w:rFonts w:ascii="Times New Roman" w:eastAsia="Times New Roman" w:hAnsi="Times New Roman" w:cs="Times New Roman"/>
          <w:color w:val="000000"/>
          <w:sz w:val="26"/>
          <w:szCs w:val="26"/>
          <w:lang w:val="vi-VN"/>
        </w:rPr>
        <w:t>. Do đó, bài toán ít cần dùng đến khai phá dữ liệu để giải quyết</w:t>
      </w:r>
      <w:r w:rsidR="00391654">
        <w:rPr>
          <w:rFonts w:ascii="Times New Roman" w:eastAsia="Times New Roman" w:hAnsi="Times New Roman" w:cs="Times New Roman"/>
          <w:color w:val="000000"/>
          <w:sz w:val="26"/>
          <w:szCs w:val="26"/>
        </w:rPr>
        <w:t xml:space="preserve"> nên tính ứng dụng không cao</w:t>
      </w:r>
      <w:r w:rsidR="0088469D">
        <w:rPr>
          <w:rFonts w:ascii="Times New Roman" w:eastAsia="Times New Roman" w:hAnsi="Times New Roman" w:cs="Times New Roman"/>
          <w:color w:val="000000"/>
          <w:sz w:val="26"/>
          <w:szCs w:val="26"/>
          <w:lang w:val="vi-VN"/>
        </w:rPr>
        <w:t>.</w:t>
      </w:r>
    </w:p>
    <w:p w14:paraId="4BAAE8CE" w14:textId="2853DBCE" w:rsidR="00341399" w:rsidRDefault="00923A12" w:rsidP="00CB690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Bài toán mang tính chất nghiên cứu, học thuật, học hỏi thêm về khai phá dữ liệu trong trường học.</w:t>
      </w:r>
    </w:p>
    <w:p w14:paraId="05351A11" w14:textId="6135B027" w:rsidR="00CB6904" w:rsidRDefault="00CB6904" w:rsidP="00CB690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p>
    <w:p w14:paraId="63B3A7ED" w14:textId="7E3E0E2E" w:rsidR="00CB6904" w:rsidRDefault="00CB6904" w:rsidP="00CB690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p>
    <w:p w14:paraId="2DB2E7CF" w14:textId="4373B5A8" w:rsidR="00CB6904" w:rsidRDefault="00CB6904" w:rsidP="00CB690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p>
    <w:p w14:paraId="490CD67B" w14:textId="0C8D0E78" w:rsidR="00CB6904" w:rsidRDefault="00CB6904" w:rsidP="00CB690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p>
    <w:p w14:paraId="1A70C6A5" w14:textId="7381727E" w:rsidR="00CB6904" w:rsidRDefault="00CB6904" w:rsidP="00CB690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p>
    <w:p w14:paraId="481241B6" w14:textId="0BBA9145" w:rsidR="00CB6904" w:rsidRDefault="00CB6904" w:rsidP="00CB690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p>
    <w:p w14:paraId="0F63BF30" w14:textId="00AA53FB" w:rsidR="0005490C" w:rsidRDefault="0005490C" w:rsidP="00CB690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p>
    <w:p w14:paraId="216478DC" w14:textId="3D68D94B" w:rsidR="0005490C" w:rsidRDefault="0005490C" w:rsidP="00CB690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p>
    <w:p w14:paraId="7A64F2CA" w14:textId="4F1006DD" w:rsidR="0005490C" w:rsidRDefault="0005490C" w:rsidP="00CB690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p>
    <w:p w14:paraId="34E42E11" w14:textId="66642FB7" w:rsidR="0005490C" w:rsidRDefault="0005490C" w:rsidP="00CB690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p>
    <w:p w14:paraId="2C877BF0" w14:textId="77777777" w:rsidR="0005490C" w:rsidRPr="0088469D" w:rsidRDefault="0005490C" w:rsidP="00CB690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p>
    <w:p w14:paraId="6683DDA4" w14:textId="236EFD7A" w:rsidR="00143A89" w:rsidRPr="009E09AB" w:rsidRDefault="00C35C46" w:rsidP="00213934">
      <w:pPr>
        <w:pStyle w:val="Heading1"/>
        <w:jc w:val="both"/>
        <w:rPr>
          <w:rFonts w:ascii="Times New Roman" w:eastAsia="Times New Roman" w:hAnsi="Times New Roman" w:cs="Times New Roman"/>
          <w:b w:val="0"/>
          <w:sz w:val="26"/>
          <w:szCs w:val="26"/>
        </w:rPr>
      </w:pPr>
      <w:bookmarkStart w:id="6" w:name="_Toc103111473"/>
      <w:r w:rsidRPr="009E09AB">
        <w:rPr>
          <w:rFonts w:ascii="Times New Roman" w:eastAsia="Times New Roman" w:hAnsi="Times New Roman" w:cs="Times New Roman"/>
          <w:sz w:val="26"/>
          <w:szCs w:val="26"/>
        </w:rPr>
        <w:lastRenderedPageBreak/>
        <w:t>Chương 2: Mô tả dữ liệu</w:t>
      </w:r>
      <w:bookmarkEnd w:id="6"/>
    </w:p>
    <w:p w14:paraId="73FEEC70" w14:textId="6B08EDC8" w:rsidR="000B4EFF" w:rsidRPr="00A04F1A" w:rsidRDefault="00CB6904" w:rsidP="00213934">
      <w:pPr>
        <w:pStyle w:val="Heading2"/>
        <w:jc w:val="both"/>
        <w:rPr>
          <w:rFonts w:ascii="Times New Roman" w:eastAsia="Times New Roman" w:hAnsi="Times New Roman" w:cs="Times New Roman"/>
          <w:sz w:val="26"/>
          <w:szCs w:val="26"/>
        </w:rPr>
      </w:pPr>
      <w:bookmarkStart w:id="7" w:name="_Toc103111474"/>
      <w:r w:rsidRPr="00CB6904">
        <w:rPr>
          <w:rFonts w:ascii="Times New Roman" w:eastAsia="Times New Roman" w:hAnsi="Times New Roman" w:cs="Times New Roman"/>
          <w:bCs/>
          <w:sz w:val="26"/>
          <w:szCs w:val="26"/>
        </w:rPr>
        <w:t>2.1</w:t>
      </w:r>
      <w:r w:rsidRPr="00CB6904">
        <w:rPr>
          <w:rFonts w:ascii="Times New Roman" w:eastAsia="Times New Roman" w:hAnsi="Times New Roman" w:cs="Times New Roman"/>
          <w:sz w:val="26"/>
          <w:szCs w:val="26"/>
        </w:rPr>
        <w:t xml:space="preserve"> </w:t>
      </w:r>
      <w:r w:rsidR="000B4EFF" w:rsidRPr="00CB6904">
        <w:rPr>
          <w:rFonts w:ascii="Times New Roman" w:eastAsia="Times New Roman" w:hAnsi="Times New Roman" w:cs="Times New Roman"/>
          <w:sz w:val="26"/>
          <w:szCs w:val="26"/>
        </w:rPr>
        <w:t>Giới</w:t>
      </w:r>
      <w:r w:rsidR="000B4EFF" w:rsidRPr="00CB6904">
        <w:rPr>
          <w:rFonts w:ascii="Times New Roman" w:eastAsia="Times New Roman" w:hAnsi="Times New Roman" w:cs="Times New Roman"/>
          <w:sz w:val="26"/>
          <w:szCs w:val="26"/>
          <w:lang w:val="vi-VN"/>
        </w:rPr>
        <w:t xml:space="preserve"> thiệu</w:t>
      </w:r>
      <w:r w:rsidR="00A04F1A">
        <w:rPr>
          <w:rFonts w:ascii="Times New Roman" w:eastAsia="Times New Roman" w:hAnsi="Times New Roman" w:cs="Times New Roman"/>
          <w:sz w:val="26"/>
          <w:szCs w:val="26"/>
        </w:rPr>
        <w:t xml:space="preserve"> về bộ dữ liệu</w:t>
      </w:r>
      <w:bookmarkEnd w:id="7"/>
    </w:p>
    <w:p w14:paraId="66F574D8" w14:textId="5096F53C" w:rsidR="000B4EFF" w:rsidRPr="009E09AB" w:rsidRDefault="000B4EFF" w:rsidP="00213934">
      <w:pPr>
        <w:spacing w:line="360" w:lineRule="auto"/>
        <w:jc w:val="both"/>
        <w:rPr>
          <w:rFonts w:ascii="Times New Roman" w:eastAsia="Times New Roman" w:hAnsi="Times New Roman" w:cs="Times New Roman"/>
          <w:bCs/>
          <w:sz w:val="26"/>
          <w:szCs w:val="26"/>
          <w:lang w:val="vi-VN"/>
        </w:rPr>
      </w:pPr>
      <w:r w:rsidRPr="009E09AB">
        <w:rPr>
          <w:rFonts w:ascii="Times New Roman" w:eastAsia="Times New Roman" w:hAnsi="Times New Roman" w:cs="Times New Roman"/>
          <w:bCs/>
          <w:sz w:val="26"/>
          <w:szCs w:val="26"/>
        </w:rPr>
        <w:t>Bộ dữ liệu này bao gồm các mô tả về các mẫu giả định tương ứng với 23 loài nấm mang trong họ Nấm Agaricus và Lepiota được rút ra từ hướng dẫn thực địa của Hiệp hội Audubon về Nấm Bắc Mỹ (1981). Mỗi loài được xác định là chắc chắn ăn được, chắc chắn có độc, hoặc không rõ có thể ăn được và không được khuyến cáo.</w:t>
      </w:r>
      <w:r w:rsidR="00A04F1A">
        <w:rPr>
          <w:rFonts w:ascii="Times New Roman" w:eastAsia="Times New Roman" w:hAnsi="Times New Roman" w:cs="Times New Roman"/>
          <w:bCs/>
          <w:sz w:val="26"/>
          <w:szCs w:val="26"/>
        </w:rPr>
        <w:t xml:space="preserve"> </w:t>
      </w:r>
      <w:r w:rsidRPr="009E09AB">
        <w:rPr>
          <w:rFonts w:ascii="Times New Roman" w:eastAsia="Times New Roman" w:hAnsi="Times New Roman" w:cs="Times New Roman"/>
          <w:bCs/>
          <w:sz w:val="26"/>
          <w:szCs w:val="26"/>
          <w:lang w:val="vi-VN"/>
        </w:rPr>
        <w:t>Sau này gộp thành ăn được và có độc.</w:t>
      </w:r>
    </w:p>
    <w:p w14:paraId="7A412821" w14:textId="72436017" w:rsidR="00324AB1" w:rsidRDefault="00A04F1A" w:rsidP="0021393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Bộ dữ liệu</w:t>
      </w:r>
      <w:r w:rsidR="00C35C46" w:rsidRPr="009E09AB">
        <w:rPr>
          <w:rFonts w:ascii="Times New Roman" w:eastAsia="Times New Roman" w:hAnsi="Times New Roman" w:cs="Times New Roman"/>
          <w:color w:val="000000"/>
          <w:sz w:val="26"/>
          <w:szCs w:val="26"/>
          <w:lang w:val="vi-VN"/>
        </w:rPr>
        <w:t xml:space="preserve"> </w:t>
      </w:r>
      <w:r>
        <w:rPr>
          <w:rFonts w:ascii="Times New Roman" w:eastAsia="Times New Roman" w:hAnsi="Times New Roman" w:cs="Times New Roman"/>
          <w:color w:val="000000"/>
          <w:sz w:val="26"/>
          <w:szCs w:val="26"/>
        </w:rPr>
        <w:t xml:space="preserve">nặng </w:t>
      </w:r>
      <w:r w:rsidR="00B77B6B" w:rsidRPr="009E09AB">
        <w:rPr>
          <w:rFonts w:ascii="Times New Roman" w:eastAsia="Times New Roman" w:hAnsi="Times New Roman" w:cs="Times New Roman"/>
          <w:color w:val="000000"/>
          <w:sz w:val="26"/>
          <w:szCs w:val="26"/>
          <w:lang w:val="vi-VN"/>
        </w:rPr>
        <w:t>366</w:t>
      </w:r>
      <w:r w:rsidR="002E2A3D" w:rsidRPr="009E09AB">
        <w:rPr>
          <w:rFonts w:ascii="Times New Roman" w:eastAsia="Times New Roman" w:hAnsi="Times New Roman" w:cs="Times New Roman"/>
          <w:color w:val="000000"/>
          <w:sz w:val="26"/>
          <w:szCs w:val="26"/>
          <w:lang w:val="vi-VN"/>
        </w:rPr>
        <w:t xml:space="preserve">kb gồm </w:t>
      </w:r>
      <w:r w:rsidR="00235020" w:rsidRPr="009E09AB">
        <w:rPr>
          <w:rFonts w:ascii="Times New Roman" w:eastAsia="Times New Roman" w:hAnsi="Times New Roman" w:cs="Times New Roman"/>
          <w:color w:val="000000"/>
          <w:sz w:val="26"/>
          <w:szCs w:val="26"/>
          <w:lang w:val="vi-VN"/>
        </w:rPr>
        <w:t>23 đặc trưng</w:t>
      </w:r>
      <w:r w:rsidR="002E2A3D" w:rsidRPr="009E09AB">
        <w:rPr>
          <w:rFonts w:ascii="Times New Roman" w:eastAsia="Times New Roman" w:hAnsi="Times New Roman" w:cs="Times New Roman"/>
          <w:color w:val="000000"/>
          <w:sz w:val="26"/>
          <w:szCs w:val="26"/>
          <w:lang w:val="vi-VN"/>
        </w:rPr>
        <w:t xml:space="preserve"> và 8124 </w:t>
      </w:r>
      <w:r w:rsidR="00235020" w:rsidRPr="009E09AB">
        <w:rPr>
          <w:rFonts w:ascii="Times New Roman" w:eastAsia="Times New Roman" w:hAnsi="Times New Roman" w:cs="Times New Roman"/>
          <w:color w:val="000000"/>
          <w:sz w:val="26"/>
          <w:szCs w:val="26"/>
          <w:lang w:val="vi-VN"/>
        </w:rPr>
        <w:t>mẫu</w:t>
      </w:r>
      <w:r>
        <w:rPr>
          <w:rFonts w:ascii="Times New Roman" w:eastAsia="Times New Roman" w:hAnsi="Times New Roman" w:cs="Times New Roman"/>
          <w:color w:val="000000"/>
          <w:sz w:val="26"/>
          <w:szCs w:val="26"/>
        </w:rPr>
        <w:t xml:space="preserve"> được đăng </w:t>
      </w:r>
      <w:r w:rsidR="00506ED3">
        <w:rPr>
          <w:rFonts w:ascii="Times New Roman" w:eastAsia="Times New Roman" w:hAnsi="Times New Roman" w:cs="Times New Roman"/>
          <w:color w:val="000000"/>
          <w:sz w:val="26"/>
          <w:szCs w:val="26"/>
        </w:rPr>
        <w:t>ở</w:t>
      </w:r>
      <w:r w:rsidR="00506ED3">
        <w:rPr>
          <w:rFonts w:ascii="Times New Roman" w:eastAsia="Times New Roman" w:hAnsi="Times New Roman" w:cs="Times New Roman"/>
          <w:color w:val="000000"/>
          <w:sz w:val="26"/>
          <w:szCs w:val="26"/>
          <w:lang w:val="vi-VN"/>
        </w:rPr>
        <w:t xml:space="preserve"> </w:t>
      </w:r>
      <w:r>
        <w:rPr>
          <w:rFonts w:ascii="Times New Roman" w:eastAsia="Times New Roman" w:hAnsi="Times New Roman" w:cs="Times New Roman"/>
          <w:color w:val="000000"/>
          <w:sz w:val="26"/>
          <w:szCs w:val="26"/>
        </w:rPr>
        <w:t>website kaggle tại địa chỉ:</w:t>
      </w:r>
      <w:r w:rsidRPr="00A04F1A">
        <w:t xml:space="preserve"> </w:t>
      </w:r>
      <w:hyperlink r:id="rId7" w:history="1">
        <w:r w:rsidRPr="00860B3F">
          <w:rPr>
            <w:rStyle w:val="Hyperlink"/>
            <w:rFonts w:ascii="Times New Roman" w:eastAsia="Times New Roman" w:hAnsi="Times New Roman" w:cs="Times New Roman"/>
            <w:sz w:val="26"/>
            <w:szCs w:val="26"/>
          </w:rPr>
          <w:t>https://www.kaggle.com/datasets/uciml/mushroom-classification</w:t>
        </w:r>
      </w:hyperlink>
      <w:r>
        <w:rPr>
          <w:rFonts w:ascii="Times New Roman" w:eastAsia="Times New Roman" w:hAnsi="Times New Roman" w:cs="Times New Roman"/>
          <w:color w:val="000000"/>
          <w:sz w:val="26"/>
          <w:szCs w:val="26"/>
        </w:rPr>
        <w:t xml:space="preserve"> </w:t>
      </w:r>
      <w:r w:rsidR="00506ED3">
        <w:rPr>
          <w:rFonts w:ascii="Times New Roman" w:eastAsia="Times New Roman" w:hAnsi="Times New Roman" w:cs="Times New Roman"/>
          <w:color w:val="000000"/>
          <w:sz w:val="26"/>
          <w:szCs w:val="26"/>
        </w:rPr>
        <w:t>được</w:t>
      </w:r>
      <w:r w:rsidR="00506ED3">
        <w:rPr>
          <w:rFonts w:ascii="Times New Roman" w:eastAsia="Times New Roman" w:hAnsi="Times New Roman" w:cs="Times New Roman"/>
          <w:color w:val="000000"/>
          <w:sz w:val="26"/>
          <w:szCs w:val="26"/>
          <w:lang w:val="vi-VN"/>
        </w:rPr>
        <w:t xml:space="preserve"> bổ sung thêm 1 </w:t>
      </w:r>
      <w:r>
        <w:rPr>
          <w:rFonts w:ascii="Times New Roman" w:eastAsia="Times New Roman" w:hAnsi="Times New Roman" w:cs="Times New Roman"/>
          <w:color w:val="000000"/>
          <w:sz w:val="26"/>
          <w:szCs w:val="26"/>
        </w:rPr>
        <w:t>thuộc tính</w:t>
      </w:r>
      <w:r w:rsidR="00324AB1">
        <w:rPr>
          <w:rFonts w:ascii="Times New Roman" w:eastAsia="Times New Roman" w:hAnsi="Times New Roman" w:cs="Times New Roman"/>
          <w:color w:val="000000"/>
          <w:sz w:val="26"/>
          <w:szCs w:val="26"/>
        </w:rPr>
        <w:t>(</w:t>
      </w:r>
      <w:r w:rsidR="00324AB1" w:rsidRPr="009E09AB">
        <w:rPr>
          <w:rFonts w:ascii="Times New Roman" w:eastAsia="Times New Roman" w:hAnsi="Times New Roman" w:cs="Times New Roman"/>
          <w:color w:val="000000"/>
          <w:sz w:val="26"/>
          <w:szCs w:val="26"/>
          <w:lang w:val="vi-VN"/>
        </w:rPr>
        <w:t>veil-type</w:t>
      </w:r>
      <w:r w:rsidR="00324AB1">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 xml:space="preserve"> so với </w:t>
      </w:r>
      <w:r w:rsidR="00835C25">
        <w:rPr>
          <w:rFonts w:ascii="Times New Roman" w:eastAsia="Times New Roman" w:hAnsi="Times New Roman" w:cs="Times New Roman"/>
          <w:color w:val="000000"/>
          <w:sz w:val="26"/>
          <w:szCs w:val="26"/>
        </w:rPr>
        <w:t>bộ</w:t>
      </w:r>
      <w:r w:rsidR="00324AB1">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 xml:space="preserve">dữ liệu gốc của </w:t>
      </w:r>
      <w:r w:rsidRPr="00A04F1A">
        <w:rPr>
          <w:rFonts w:ascii="Times New Roman" w:eastAsia="Times New Roman" w:hAnsi="Times New Roman" w:cs="Times New Roman"/>
          <w:color w:val="000000"/>
          <w:sz w:val="26"/>
          <w:szCs w:val="26"/>
        </w:rPr>
        <w:t>UCI Machine Learning</w:t>
      </w:r>
      <w:r>
        <w:rPr>
          <w:rFonts w:ascii="Times New Roman" w:eastAsia="Times New Roman" w:hAnsi="Times New Roman" w:cs="Times New Roman"/>
          <w:color w:val="000000"/>
          <w:sz w:val="26"/>
          <w:szCs w:val="26"/>
        </w:rPr>
        <w:t xml:space="preserve">. </w:t>
      </w:r>
    </w:p>
    <w:p w14:paraId="517C4D39" w14:textId="0CFA52A4" w:rsidR="000B4EFF" w:rsidRPr="00A04F1A" w:rsidRDefault="00324AB1" w:rsidP="0021393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Dữ liệu gốc được đăng tại:</w:t>
      </w:r>
      <w:r w:rsidR="00A04F1A">
        <w:rPr>
          <w:rFonts w:ascii="Times New Roman" w:eastAsia="Times New Roman" w:hAnsi="Times New Roman" w:cs="Times New Roman"/>
          <w:color w:val="000000"/>
          <w:sz w:val="26"/>
          <w:szCs w:val="26"/>
        </w:rPr>
        <w:t xml:space="preserve"> </w:t>
      </w:r>
      <w:r w:rsidR="000B4EFF" w:rsidRPr="009E09AB">
        <w:rPr>
          <w:rFonts w:ascii="Times New Roman" w:eastAsia="Times New Roman" w:hAnsi="Times New Roman" w:cs="Times New Roman"/>
          <w:color w:val="000000"/>
          <w:sz w:val="26"/>
          <w:szCs w:val="26"/>
          <w:lang w:val="vi-VN"/>
        </w:rPr>
        <w:t xml:space="preserve">https://archive.ics.uci.edu/ml/datasets/Mushroom </w:t>
      </w:r>
    </w:p>
    <w:p w14:paraId="133B9F3A" w14:textId="24540B64" w:rsidR="00FB7730" w:rsidRPr="009E09AB" w:rsidRDefault="00FB7730" w:rsidP="0021393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lang w:val="vi-VN"/>
        </w:rPr>
      </w:pPr>
      <w:r w:rsidRPr="009E09AB">
        <w:rPr>
          <w:rFonts w:ascii="Times New Roman" w:eastAsia="Times New Roman" w:hAnsi="Times New Roman" w:cs="Times New Roman"/>
          <w:color w:val="000000"/>
          <w:sz w:val="26"/>
          <w:szCs w:val="26"/>
          <w:lang w:val="vi-VN"/>
        </w:rPr>
        <w:t xml:space="preserve">Tất cả các thuộc tính đều là kiểu chuỗi </w:t>
      </w:r>
      <w:r w:rsidR="00324AB1">
        <w:rPr>
          <w:rFonts w:ascii="Times New Roman" w:eastAsia="Times New Roman" w:hAnsi="Times New Roman" w:cs="Times New Roman"/>
          <w:color w:val="000000"/>
          <w:sz w:val="26"/>
          <w:szCs w:val="26"/>
        </w:rPr>
        <w:t xml:space="preserve">dạng category </w:t>
      </w:r>
      <w:r w:rsidRPr="009E09AB">
        <w:rPr>
          <w:rFonts w:ascii="Times New Roman" w:eastAsia="Times New Roman" w:hAnsi="Times New Roman" w:cs="Times New Roman"/>
          <w:color w:val="000000"/>
          <w:sz w:val="26"/>
          <w:szCs w:val="26"/>
          <w:lang w:val="vi-VN"/>
        </w:rPr>
        <w:t>và chỉ có 1 chữ cái</w:t>
      </w:r>
    </w:p>
    <w:p w14:paraId="685F3BE4" w14:textId="597D8D6B" w:rsidR="00C35C46" w:rsidRPr="00324AB1" w:rsidRDefault="00E558EF" w:rsidP="0021393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9E09AB">
        <w:rPr>
          <w:rFonts w:ascii="Times New Roman" w:eastAsia="Times New Roman" w:hAnsi="Times New Roman" w:cs="Times New Roman"/>
          <w:color w:val="000000"/>
          <w:sz w:val="26"/>
          <w:szCs w:val="26"/>
        </w:rPr>
        <w:t>Các</w:t>
      </w:r>
      <w:r w:rsidRPr="009E09AB">
        <w:rPr>
          <w:rFonts w:ascii="Times New Roman" w:eastAsia="Times New Roman" w:hAnsi="Times New Roman" w:cs="Times New Roman"/>
          <w:color w:val="000000"/>
          <w:sz w:val="26"/>
          <w:szCs w:val="26"/>
          <w:lang w:val="vi-VN"/>
        </w:rPr>
        <w:t xml:space="preserve"> </w:t>
      </w:r>
      <w:r w:rsidR="00AE5DAA" w:rsidRPr="009E09AB">
        <w:rPr>
          <w:rFonts w:ascii="Times New Roman" w:eastAsia="Times New Roman" w:hAnsi="Times New Roman" w:cs="Times New Roman"/>
          <w:color w:val="000000"/>
          <w:sz w:val="26"/>
          <w:szCs w:val="26"/>
          <w:lang w:val="vi-VN"/>
        </w:rPr>
        <w:t xml:space="preserve">đặc trưng </w:t>
      </w:r>
      <w:r w:rsidRPr="009E09AB">
        <w:rPr>
          <w:rFonts w:ascii="Times New Roman" w:eastAsia="Times New Roman" w:hAnsi="Times New Roman" w:cs="Times New Roman"/>
          <w:color w:val="000000"/>
          <w:sz w:val="26"/>
          <w:szCs w:val="26"/>
          <w:lang w:val="vi-VN"/>
        </w:rPr>
        <w:t>của dữ liệu</w:t>
      </w:r>
      <w:r w:rsidR="00324AB1">
        <w:rPr>
          <w:rFonts w:ascii="Times New Roman" w:eastAsia="Times New Roman" w:hAnsi="Times New Roman" w:cs="Times New Roman"/>
          <w:color w:val="000000"/>
          <w:sz w:val="26"/>
          <w:szCs w:val="26"/>
        </w:rPr>
        <w:t>:</w:t>
      </w:r>
    </w:p>
    <w:p w14:paraId="4A8ADF3D" w14:textId="4745BD57" w:rsidR="00E558EF" w:rsidRPr="009E09AB" w:rsidRDefault="00E558EF" w:rsidP="00213934">
      <w:pPr>
        <w:pBdr>
          <w:top w:val="nil"/>
          <w:left w:val="nil"/>
          <w:bottom w:val="nil"/>
          <w:right w:val="nil"/>
          <w:between w:val="nil"/>
        </w:pBdr>
        <w:spacing w:line="360" w:lineRule="auto"/>
        <w:jc w:val="both"/>
        <w:rPr>
          <w:rFonts w:ascii="Times New Roman" w:eastAsia="Times New Roman" w:hAnsi="Times New Roman" w:cs="Times New Roman"/>
          <w:b/>
          <w:bCs/>
          <w:color w:val="000000"/>
          <w:sz w:val="26"/>
          <w:szCs w:val="26"/>
          <w:lang w:val="vi-VN"/>
        </w:rPr>
      </w:pPr>
      <w:r w:rsidRPr="009E09AB">
        <w:rPr>
          <w:rFonts w:ascii="Times New Roman" w:eastAsia="Times New Roman" w:hAnsi="Times New Roman" w:cs="Times New Roman"/>
          <w:b/>
          <w:bCs/>
          <w:color w:val="000000"/>
          <w:sz w:val="26"/>
          <w:szCs w:val="26"/>
          <w:lang w:val="vi-VN"/>
        </w:rPr>
        <w:t>Mũ nấm(Cap)</w:t>
      </w:r>
    </w:p>
    <w:p w14:paraId="08DBA097" w14:textId="40A72168" w:rsidR="00E558EF" w:rsidRPr="009E09AB" w:rsidRDefault="00E558EF" w:rsidP="0021393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lang w:val="vi-VN"/>
        </w:rPr>
      </w:pPr>
      <w:r w:rsidRPr="009E09AB">
        <w:rPr>
          <w:rFonts w:ascii="Times New Roman" w:eastAsia="Times New Roman" w:hAnsi="Times New Roman" w:cs="Times New Roman"/>
          <w:color w:val="000000"/>
          <w:sz w:val="26"/>
          <w:szCs w:val="26"/>
          <w:lang w:val="vi-VN"/>
        </w:rPr>
        <w:t>+cap-shape: bell=b,conical=c,convex=x,flat=f, knobbed=k,sunken=s</w:t>
      </w:r>
    </w:p>
    <w:p w14:paraId="2EEF12F1" w14:textId="2CADE401" w:rsidR="00E558EF" w:rsidRPr="009E09AB" w:rsidRDefault="00E558EF" w:rsidP="0021393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lang w:val="vi-VN"/>
        </w:rPr>
      </w:pPr>
      <w:r w:rsidRPr="009E09AB">
        <w:rPr>
          <w:rFonts w:ascii="Times New Roman" w:eastAsia="Times New Roman" w:hAnsi="Times New Roman" w:cs="Times New Roman"/>
          <w:color w:val="000000"/>
          <w:sz w:val="26"/>
          <w:szCs w:val="26"/>
          <w:lang w:val="vi-VN"/>
        </w:rPr>
        <w:t>+cap-surface: fibrous=f,grooves=g,scaly=y,smooth=s</w:t>
      </w:r>
    </w:p>
    <w:p w14:paraId="6BF4DFBA" w14:textId="06D34FE3" w:rsidR="00E558EF" w:rsidRPr="009E09AB" w:rsidRDefault="00E558EF" w:rsidP="0021393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lang w:val="vi-VN"/>
        </w:rPr>
      </w:pPr>
      <w:r w:rsidRPr="009E09AB">
        <w:rPr>
          <w:rFonts w:ascii="Times New Roman" w:eastAsia="Times New Roman" w:hAnsi="Times New Roman" w:cs="Times New Roman"/>
          <w:color w:val="000000"/>
          <w:sz w:val="26"/>
          <w:szCs w:val="26"/>
          <w:lang w:val="vi-VN"/>
        </w:rPr>
        <w:t>+cap color: brown=n,buff=b,cinnamon=c,gray=g,green=r,pink=p,purple=u,red=e,white=w,yellow=y</w:t>
      </w:r>
    </w:p>
    <w:p w14:paraId="3C87B939" w14:textId="234A0A95" w:rsidR="00E558EF" w:rsidRPr="009E09AB" w:rsidRDefault="00E558EF" w:rsidP="00213934">
      <w:pPr>
        <w:pBdr>
          <w:top w:val="nil"/>
          <w:left w:val="nil"/>
          <w:bottom w:val="nil"/>
          <w:right w:val="nil"/>
          <w:between w:val="nil"/>
        </w:pBdr>
        <w:spacing w:line="360" w:lineRule="auto"/>
        <w:jc w:val="both"/>
        <w:rPr>
          <w:rFonts w:ascii="Times New Roman" w:eastAsia="Times New Roman" w:hAnsi="Times New Roman" w:cs="Times New Roman"/>
          <w:b/>
          <w:bCs/>
          <w:color w:val="000000"/>
          <w:sz w:val="26"/>
          <w:szCs w:val="26"/>
          <w:lang w:val="vi-VN"/>
        </w:rPr>
      </w:pPr>
      <w:r w:rsidRPr="009E09AB">
        <w:rPr>
          <w:rFonts w:ascii="Times New Roman" w:eastAsia="Times New Roman" w:hAnsi="Times New Roman" w:cs="Times New Roman"/>
          <w:b/>
          <w:bCs/>
          <w:color w:val="000000"/>
          <w:sz w:val="26"/>
          <w:szCs w:val="26"/>
          <w:lang w:val="vi-VN"/>
        </w:rPr>
        <w:t>Phiến nấm(gill)</w:t>
      </w:r>
    </w:p>
    <w:p w14:paraId="3CB3FE33" w14:textId="4FDB899A" w:rsidR="00E558EF" w:rsidRPr="009E09AB" w:rsidRDefault="00E558EF" w:rsidP="0021393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lang w:val="vi-VN"/>
        </w:rPr>
      </w:pPr>
      <w:r w:rsidRPr="009E09AB">
        <w:rPr>
          <w:rFonts w:ascii="Times New Roman" w:eastAsia="Times New Roman" w:hAnsi="Times New Roman" w:cs="Times New Roman"/>
          <w:color w:val="000000"/>
          <w:sz w:val="26"/>
          <w:szCs w:val="26"/>
          <w:lang w:val="vi-VN"/>
        </w:rPr>
        <w:t>+gill-attachment: attached=a,descending=d,free=f,notched=n</w:t>
      </w:r>
    </w:p>
    <w:p w14:paraId="0A249B4E" w14:textId="343AB602" w:rsidR="00E558EF" w:rsidRPr="009E09AB" w:rsidRDefault="00E558EF" w:rsidP="0021393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lang w:val="vi-VN"/>
        </w:rPr>
      </w:pPr>
      <w:r w:rsidRPr="009E09AB">
        <w:rPr>
          <w:rFonts w:ascii="Times New Roman" w:eastAsia="Times New Roman" w:hAnsi="Times New Roman" w:cs="Times New Roman"/>
          <w:color w:val="000000"/>
          <w:sz w:val="26"/>
          <w:szCs w:val="26"/>
          <w:lang w:val="vi-VN"/>
        </w:rPr>
        <w:t>+gill-spacing: close=c,crowded=w,distant=d</w:t>
      </w:r>
    </w:p>
    <w:p w14:paraId="371CC23F" w14:textId="4B653521" w:rsidR="00E558EF" w:rsidRPr="009E09AB" w:rsidRDefault="00E558EF" w:rsidP="0021393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lang w:val="vi-VN"/>
        </w:rPr>
      </w:pPr>
      <w:r w:rsidRPr="009E09AB">
        <w:rPr>
          <w:rFonts w:ascii="Times New Roman" w:eastAsia="Times New Roman" w:hAnsi="Times New Roman" w:cs="Times New Roman"/>
          <w:color w:val="000000"/>
          <w:sz w:val="26"/>
          <w:szCs w:val="26"/>
          <w:lang w:val="vi-VN"/>
        </w:rPr>
        <w:t>+gill-size: broad=b,narrow=n</w:t>
      </w:r>
    </w:p>
    <w:p w14:paraId="6062DBD7" w14:textId="0C7C3A40" w:rsidR="00E558EF" w:rsidRPr="009E09AB" w:rsidRDefault="00E558EF" w:rsidP="0021393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lang w:val="vi-VN"/>
        </w:rPr>
      </w:pPr>
      <w:r w:rsidRPr="009E09AB">
        <w:rPr>
          <w:rFonts w:ascii="Times New Roman" w:eastAsia="Times New Roman" w:hAnsi="Times New Roman" w:cs="Times New Roman"/>
          <w:color w:val="000000"/>
          <w:sz w:val="26"/>
          <w:szCs w:val="26"/>
          <w:lang w:val="vi-VN"/>
        </w:rPr>
        <w:t>+gill-color: +black=k,brown=n,buff=b,chocolate=h,gray=g,green=r,orange=o,pink=p,purple=u,red=e,white=w,yellow=y</w:t>
      </w:r>
    </w:p>
    <w:p w14:paraId="3C2C555D" w14:textId="6442EE3D" w:rsidR="00E558EF" w:rsidRPr="009E09AB" w:rsidRDefault="00E558EF" w:rsidP="00213934">
      <w:pPr>
        <w:pBdr>
          <w:top w:val="nil"/>
          <w:left w:val="nil"/>
          <w:bottom w:val="nil"/>
          <w:right w:val="nil"/>
          <w:between w:val="nil"/>
        </w:pBdr>
        <w:spacing w:line="360" w:lineRule="auto"/>
        <w:jc w:val="both"/>
        <w:rPr>
          <w:rFonts w:ascii="Times New Roman" w:eastAsia="Times New Roman" w:hAnsi="Times New Roman" w:cs="Times New Roman"/>
          <w:b/>
          <w:bCs/>
          <w:color w:val="000000"/>
          <w:sz w:val="26"/>
          <w:szCs w:val="26"/>
          <w:lang w:val="vi-VN"/>
        </w:rPr>
      </w:pPr>
      <w:r w:rsidRPr="009E09AB">
        <w:rPr>
          <w:rFonts w:ascii="Times New Roman" w:eastAsia="Times New Roman" w:hAnsi="Times New Roman" w:cs="Times New Roman"/>
          <w:b/>
          <w:bCs/>
          <w:color w:val="000000"/>
          <w:sz w:val="26"/>
          <w:szCs w:val="26"/>
          <w:lang w:val="vi-VN"/>
        </w:rPr>
        <w:t>Thân nấm(stalk)</w:t>
      </w:r>
    </w:p>
    <w:p w14:paraId="17767065" w14:textId="6AAADFE6" w:rsidR="00E558EF" w:rsidRPr="009E09AB" w:rsidRDefault="00E558EF" w:rsidP="0021393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lang w:val="vi-VN"/>
        </w:rPr>
      </w:pPr>
      <w:r w:rsidRPr="009E09AB">
        <w:rPr>
          <w:rFonts w:ascii="Times New Roman" w:eastAsia="Times New Roman" w:hAnsi="Times New Roman" w:cs="Times New Roman"/>
          <w:color w:val="000000"/>
          <w:sz w:val="26"/>
          <w:szCs w:val="26"/>
          <w:lang w:val="vi-VN"/>
        </w:rPr>
        <w:t>+stalk-shape: enlarging=e,tapering=t</w:t>
      </w:r>
    </w:p>
    <w:p w14:paraId="053433AE" w14:textId="385C724A" w:rsidR="00E558EF" w:rsidRPr="009E09AB" w:rsidRDefault="00E558EF" w:rsidP="0021393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lang w:val="vi-VN"/>
        </w:rPr>
      </w:pPr>
      <w:r w:rsidRPr="009E09AB">
        <w:rPr>
          <w:rFonts w:ascii="Times New Roman" w:eastAsia="Times New Roman" w:hAnsi="Times New Roman" w:cs="Times New Roman"/>
          <w:color w:val="000000"/>
          <w:sz w:val="26"/>
          <w:szCs w:val="26"/>
          <w:lang w:val="vi-VN"/>
        </w:rPr>
        <w:t>+stalk-root: bulbous=b,club=c,cup=u,equal=e,rhizomorphs=z,rooted=r,missing=?</w:t>
      </w:r>
    </w:p>
    <w:p w14:paraId="688030DF" w14:textId="4D9964C3" w:rsidR="00E558EF" w:rsidRPr="009E09AB" w:rsidRDefault="00E558EF" w:rsidP="0021393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lang w:val="vi-VN"/>
        </w:rPr>
      </w:pPr>
      <w:r w:rsidRPr="009E09AB">
        <w:rPr>
          <w:rFonts w:ascii="Times New Roman" w:eastAsia="Times New Roman" w:hAnsi="Times New Roman" w:cs="Times New Roman"/>
          <w:color w:val="000000"/>
          <w:sz w:val="26"/>
          <w:szCs w:val="26"/>
          <w:lang w:val="vi-VN"/>
        </w:rPr>
        <w:lastRenderedPageBreak/>
        <w:t>+stalk-surface-above-ring: fibrous=f,scaly=y,silky=k,smooth=s</w:t>
      </w:r>
    </w:p>
    <w:p w14:paraId="5CAD9863" w14:textId="10BB6B8D" w:rsidR="00E558EF" w:rsidRPr="009E09AB" w:rsidRDefault="00E558EF" w:rsidP="0021393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lang w:val="vi-VN"/>
        </w:rPr>
      </w:pPr>
      <w:r w:rsidRPr="009E09AB">
        <w:rPr>
          <w:rFonts w:ascii="Times New Roman" w:eastAsia="Times New Roman" w:hAnsi="Times New Roman" w:cs="Times New Roman"/>
          <w:color w:val="000000"/>
          <w:sz w:val="26"/>
          <w:szCs w:val="26"/>
          <w:lang w:val="vi-VN"/>
        </w:rPr>
        <w:t>+stalk-surface-below-ring: fibrous=f,scaly=y,silky=k,smooth=s</w:t>
      </w:r>
    </w:p>
    <w:p w14:paraId="67D22352" w14:textId="0119CA7B" w:rsidR="00E558EF" w:rsidRPr="009E09AB" w:rsidRDefault="00E558EF" w:rsidP="0021393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lang w:val="vi-VN"/>
        </w:rPr>
      </w:pPr>
      <w:r w:rsidRPr="009E09AB">
        <w:rPr>
          <w:rFonts w:ascii="Times New Roman" w:eastAsia="Times New Roman" w:hAnsi="Times New Roman" w:cs="Times New Roman"/>
          <w:color w:val="000000"/>
          <w:sz w:val="26"/>
          <w:szCs w:val="26"/>
          <w:lang w:val="vi-VN"/>
        </w:rPr>
        <w:t>+stalk-color-above-ring: brown=n,buff=b,cinnamon=c,gray=g,orange=o,pink=p,red=e,white=w,yellow=y</w:t>
      </w:r>
    </w:p>
    <w:p w14:paraId="76BA7F16" w14:textId="55798462" w:rsidR="00E558EF" w:rsidRPr="009E09AB" w:rsidRDefault="00E558EF" w:rsidP="0021393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lang w:val="vi-VN"/>
        </w:rPr>
      </w:pPr>
      <w:r w:rsidRPr="009E09AB">
        <w:rPr>
          <w:rFonts w:ascii="Times New Roman" w:eastAsia="Times New Roman" w:hAnsi="Times New Roman" w:cs="Times New Roman"/>
          <w:color w:val="000000"/>
          <w:sz w:val="26"/>
          <w:szCs w:val="26"/>
          <w:lang w:val="vi-VN"/>
        </w:rPr>
        <w:t>+stalk-color-below-ring: brown=n,buff=b,cinnamon=c,gray=g,orange=o,pink=p,red=e,white=w,yellow=y</w:t>
      </w:r>
    </w:p>
    <w:p w14:paraId="31D88A2E" w14:textId="6053A817" w:rsidR="00E558EF" w:rsidRPr="009E09AB" w:rsidRDefault="00E558EF" w:rsidP="00213934">
      <w:pPr>
        <w:pBdr>
          <w:top w:val="nil"/>
          <w:left w:val="nil"/>
          <w:bottom w:val="nil"/>
          <w:right w:val="nil"/>
          <w:between w:val="nil"/>
        </w:pBdr>
        <w:spacing w:line="360" w:lineRule="auto"/>
        <w:jc w:val="both"/>
        <w:rPr>
          <w:rFonts w:ascii="Times New Roman" w:eastAsia="Times New Roman" w:hAnsi="Times New Roman" w:cs="Times New Roman"/>
          <w:b/>
          <w:bCs/>
          <w:color w:val="000000"/>
          <w:sz w:val="26"/>
          <w:szCs w:val="26"/>
          <w:lang w:val="vi-VN"/>
        </w:rPr>
      </w:pPr>
      <w:r w:rsidRPr="009E09AB">
        <w:rPr>
          <w:rFonts w:ascii="Times New Roman" w:eastAsia="Times New Roman" w:hAnsi="Times New Roman" w:cs="Times New Roman"/>
          <w:b/>
          <w:bCs/>
          <w:color w:val="000000"/>
          <w:sz w:val="26"/>
          <w:szCs w:val="26"/>
          <w:lang w:val="vi-VN"/>
        </w:rPr>
        <w:t>Bao gốc nấm(veil)</w:t>
      </w:r>
    </w:p>
    <w:p w14:paraId="7667CABD" w14:textId="697ACE57" w:rsidR="00E558EF" w:rsidRPr="009E09AB" w:rsidRDefault="00E558EF" w:rsidP="0021393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lang w:val="vi-VN"/>
        </w:rPr>
      </w:pPr>
      <w:r w:rsidRPr="009E09AB">
        <w:rPr>
          <w:rFonts w:ascii="Times New Roman" w:eastAsia="Times New Roman" w:hAnsi="Times New Roman" w:cs="Times New Roman"/>
          <w:color w:val="000000"/>
          <w:sz w:val="26"/>
          <w:szCs w:val="26"/>
          <w:lang w:val="vi-VN"/>
        </w:rPr>
        <w:t>veil-type: partial=p,universal=u</w:t>
      </w:r>
    </w:p>
    <w:p w14:paraId="046455B2" w14:textId="274ACA74" w:rsidR="00E558EF" w:rsidRPr="009E09AB" w:rsidRDefault="00E558EF" w:rsidP="0021393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lang w:val="vi-VN"/>
        </w:rPr>
      </w:pPr>
      <w:r w:rsidRPr="009E09AB">
        <w:rPr>
          <w:rFonts w:ascii="Times New Roman" w:eastAsia="Times New Roman" w:hAnsi="Times New Roman" w:cs="Times New Roman"/>
          <w:color w:val="000000"/>
          <w:sz w:val="26"/>
          <w:szCs w:val="26"/>
          <w:lang w:val="vi-VN"/>
        </w:rPr>
        <w:t>veil-color: brown=n,orange=o,white=w,yellow=y</w:t>
      </w:r>
    </w:p>
    <w:p w14:paraId="7B459EBA" w14:textId="1C0EEC29" w:rsidR="00E558EF" w:rsidRPr="009E09AB" w:rsidRDefault="00E558EF" w:rsidP="00213934">
      <w:pPr>
        <w:pBdr>
          <w:top w:val="nil"/>
          <w:left w:val="nil"/>
          <w:bottom w:val="nil"/>
          <w:right w:val="nil"/>
          <w:between w:val="nil"/>
        </w:pBdr>
        <w:spacing w:line="360" w:lineRule="auto"/>
        <w:jc w:val="both"/>
        <w:rPr>
          <w:rFonts w:ascii="Times New Roman" w:eastAsia="Times New Roman" w:hAnsi="Times New Roman" w:cs="Times New Roman"/>
          <w:b/>
          <w:bCs/>
          <w:color w:val="000000"/>
          <w:sz w:val="26"/>
          <w:szCs w:val="26"/>
          <w:lang w:val="vi-VN"/>
        </w:rPr>
      </w:pPr>
      <w:r w:rsidRPr="009E09AB">
        <w:rPr>
          <w:rFonts w:ascii="Times New Roman" w:eastAsia="Times New Roman" w:hAnsi="Times New Roman" w:cs="Times New Roman"/>
          <w:b/>
          <w:bCs/>
          <w:color w:val="000000"/>
          <w:sz w:val="26"/>
          <w:szCs w:val="26"/>
          <w:lang w:val="vi-VN"/>
        </w:rPr>
        <w:t>Vòng cuốn nấm(ring)</w:t>
      </w:r>
    </w:p>
    <w:p w14:paraId="172C9667" w14:textId="28E57AD9" w:rsidR="00E558EF" w:rsidRPr="009E09AB" w:rsidRDefault="00E558EF" w:rsidP="0021393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lang w:val="vi-VN"/>
        </w:rPr>
      </w:pPr>
      <w:r w:rsidRPr="009E09AB">
        <w:rPr>
          <w:rFonts w:ascii="Times New Roman" w:eastAsia="Times New Roman" w:hAnsi="Times New Roman" w:cs="Times New Roman"/>
          <w:color w:val="000000"/>
          <w:sz w:val="26"/>
          <w:szCs w:val="26"/>
          <w:lang w:val="vi-VN"/>
        </w:rPr>
        <w:t>ring-number: none=n,one=o,two=t</w:t>
      </w:r>
    </w:p>
    <w:p w14:paraId="1CD9F589" w14:textId="77777777" w:rsidR="00E558EF" w:rsidRPr="009E09AB" w:rsidRDefault="00E558EF" w:rsidP="0021393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lang w:val="vi-VN"/>
        </w:rPr>
      </w:pPr>
      <w:r w:rsidRPr="009E09AB">
        <w:rPr>
          <w:rFonts w:ascii="Times New Roman" w:eastAsia="Times New Roman" w:hAnsi="Times New Roman" w:cs="Times New Roman"/>
          <w:color w:val="000000"/>
          <w:sz w:val="26"/>
          <w:szCs w:val="26"/>
          <w:lang w:val="vi-VN"/>
        </w:rPr>
        <w:t>ring-type:</w:t>
      </w:r>
    </w:p>
    <w:p w14:paraId="2BBCF5C9" w14:textId="70AD4935" w:rsidR="00E558EF" w:rsidRPr="009E09AB" w:rsidRDefault="00E558EF" w:rsidP="0021393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lang w:val="vi-VN"/>
        </w:rPr>
      </w:pPr>
      <w:r w:rsidRPr="009E09AB">
        <w:rPr>
          <w:rFonts w:ascii="Times New Roman" w:eastAsia="Times New Roman" w:hAnsi="Times New Roman" w:cs="Times New Roman"/>
          <w:color w:val="000000"/>
          <w:sz w:val="26"/>
          <w:szCs w:val="26"/>
          <w:lang w:val="vi-VN"/>
        </w:rPr>
        <w:t>cobwebby=c,evanescent=e,flaring=f,large=l,none=n,pendant=p,sheathing=s,zone=z</w:t>
      </w:r>
    </w:p>
    <w:p w14:paraId="0711912E" w14:textId="5AFACA3E" w:rsidR="00E558EF" w:rsidRPr="009E09AB" w:rsidRDefault="00E558EF" w:rsidP="00213934">
      <w:pPr>
        <w:pBdr>
          <w:top w:val="nil"/>
          <w:left w:val="nil"/>
          <w:bottom w:val="nil"/>
          <w:right w:val="nil"/>
          <w:between w:val="nil"/>
        </w:pBdr>
        <w:spacing w:line="360" w:lineRule="auto"/>
        <w:jc w:val="both"/>
        <w:rPr>
          <w:rFonts w:ascii="Arial" w:hAnsi="Arial" w:cs="Arial"/>
          <w:b/>
          <w:bCs/>
          <w:sz w:val="26"/>
          <w:szCs w:val="26"/>
          <w:shd w:val="clear" w:color="auto" w:fill="F8F8F8"/>
          <w:lang w:val="vi-VN"/>
        </w:rPr>
      </w:pPr>
      <w:r w:rsidRPr="009E09AB">
        <w:rPr>
          <w:rFonts w:ascii="Times New Roman" w:eastAsia="Times New Roman" w:hAnsi="Times New Roman" w:cs="Times New Roman"/>
          <w:b/>
          <w:bCs/>
          <w:color w:val="000000"/>
          <w:sz w:val="26"/>
          <w:szCs w:val="26"/>
          <w:lang w:val="vi-VN"/>
        </w:rPr>
        <w:t>vết thâm tím(</w:t>
      </w:r>
      <w:r w:rsidRPr="00324AB1">
        <w:rPr>
          <w:rFonts w:ascii="Times New Roman" w:hAnsi="Times New Roman" w:cs="Times New Roman"/>
          <w:b/>
          <w:bCs/>
          <w:sz w:val="26"/>
          <w:szCs w:val="26"/>
          <w:shd w:val="clear" w:color="auto" w:fill="F8F8F8"/>
        </w:rPr>
        <w:t>bruises</w:t>
      </w:r>
      <w:r w:rsidRPr="009E09AB">
        <w:rPr>
          <w:rFonts w:ascii="Arial" w:hAnsi="Arial" w:cs="Arial"/>
          <w:b/>
          <w:bCs/>
          <w:sz w:val="26"/>
          <w:szCs w:val="26"/>
          <w:shd w:val="clear" w:color="auto" w:fill="F8F8F8"/>
          <w:lang w:val="vi-VN"/>
        </w:rPr>
        <w:t>)</w:t>
      </w:r>
      <w:r w:rsidR="00FB7730" w:rsidRPr="009E09AB">
        <w:rPr>
          <w:rFonts w:ascii="Arial" w:hAnsi="Arial" w:cs="Arial"/>
          <w:b/>
          <w:bCs/>
          <w:sz w:val="26"/>
          <w:szCs w:val="26"/>
          <w:shd w:val="clear" w:color="auto" w:fill="F8F8F8"/>
          <w:lang w:val="vi-VN"/>
        </w:rPr>
        <w:t xml:space="preserve">: </w:t>
      </w:r>
      <w:r w:rsidR="00FB7730" w:rsidRPr="009E09AB">
        <w:rPr>
          <w:rFonts w:ascii="Times New Roman" w:eastAsia="Times New Roman" w:hAnsi="Times New Roman" w:cs="Times New Roman"/>
          <w:color w:val="000000"/>
          <w:sz w:val="26"/>
          <w:szCs w:val="26"/>
          <w:lang w:val="vi-VN"/>
        </w:rPr>
        <w:t>bruises=t,no=f</w:t>
      </w:r>
    </w:p>
    <w:p w14:paraId="1AA3F530" w14:textId="1F01E3D1" w:rsidR="00FB7730" w:rsidRPr="009E09AB" w:rsidRDefault="00FB7730" w:rsidP="00213934">
      <w:pPr>
        <w:pBdr>
          <w:top w:val="nil"/>
          <w:left w:val="nil"/>
          <w:bottom w:val="nil"/>
          <w:right w:val="nil"/>
          <w:between w:val="nil"/>
        </w:pBdr>
        <w:spacing w:line="360" w:lineRule="auto"/>
        <w:jc w:val="both"/>
        <w:rPr>
          <w:rFonts w:ascii="Times New Roman" w:eastAsia="Times New Roman" w:hAnsi="Times New Roman" w:cs="Times New Roman"/>
          <w:b/>
          <w:bCs/>
          <w:color w:val="000000"/>
          <w:sz w:val="26"/>
          <w:szCs w:val="26"/>
          <w:lang w:val="vi-VN"/>
        </w:rPr>
      </w:pPr>
      <w:r w:rsidRPr="009E09AB">
        <w:rPr>
          <w:rFonts w:ascii="Times New Roman" w:eastAsia="Times New Roman" w:hAnsi="Times New Roman" w:cs="Times New Roman"/>
          <w:b/>
          <w:bCs/>
          <w:color w:val="000000"/>
          <w:sz w:val="26"/>
          <w:szCs w:val="26"/>
          <w:lang w:val="vi-VN"/>
        </w:rPr>
        <w:t>mùi vị(</w:t>
      </w:r>
      <w:r w:rsidRPr="00324AB1">
        <w:rPr>
          <w:rFonts w:ascii="Times New Roman" w:hAnsi="Times New Roman" w:cs="Times New Roman"/>
          <w:b/>
          <w:bCs/>
          <w:sz w:val="26"/>
          <w:szCs w:val="26"/>
          <w:shd w:val="clear" w:color="auto" w:fill="F8F8F8"/>
        </w:rPr>
        <w:t>odor</w:t>
      </w:r>
      <w:r w:rsidRPr="009E09AB">
        <w:rPr>
          <w:rFonts w:ascii="Times New Roman" w:eastAsia="Times New Roman" w:hAnsi="Times New Roman" w:cs="Times New Roman"/>
          <w:b/>
          <w:bCs/>
          <w:color w:val="000000"/>
          <w:sz w:val="26"/>
          <w:szCs w:val="26"/>
          <w:lang w:val="vi-VN"/>
        </w:rPr>
        <w:t>):</w:t>
      </w:r>
    </w:p>
    <w:p w14:paraId="6E539553" w14:textId="268D974D" w:rsidR="00FB7730" w:rsidRPr="009E09AB" w:rsidRDefault="00FB7730" w:rsidP="0021393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lang w:val="vi-VN"/>
        </w:rPr>
      </w:pPr>
      <w:r w:rsidRPr="009E09AB">
        <w:rPr>
          <w:rFonts w:ascii="Times New Roman" w:eastAsia="Times New Roman" w:hAnsi="Times New Roman" w:cs="Times New Roman"/>
          <w:color w:val="000000"/>
          <w:sz w:val="26"/>
          <w:szCs w:val="26"/>
          <w:lang w:val="vi-VN"/>
        </w:rPr>
        <w:t>almond=a,anise=l,creosote=c,fishy=y,foul=f,musty=m,none=n,pungent=p,spicy=s</w:t>
      </w:r>
    </w:p>
    <w:p w14:paraId="20F23EAA" w14:textId="4F186EC4" w:rsidR="00FB7730" w:rsidRPr="009E09AB" w:rsidRDefault="00FB7730" w:rsidP="0021393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lang w:val="vi-VN"/>
        </w:rPr>
      </w:pPr>
      <w:r w:rsidRPr="009E09AB">
        <w:rPr>
          <w:rFonts w:ascii="Times New Roman" w:eastAsia="Times New Roman" w:hAnsi="Times New Roman" w:cs="Times New Roman"/>
          <w:b/>
          <w:bCs/>
          <w:color w:val="000000"/>
          <w:sz w:val="26"/>
          <w:szCs w:val="26"/>
          <w:lang w:val="vi-VN"/>
        </w:rPr>
        <w:t>Màu bảo tử nấm (Spore Print Color):</w:t>
      </w:r>
      <w:r w:rsidRPr="009E09AB">
        <w:rPr>
          <w:b/>
          <w:bCs/>
          <w:sz w:val="26"/>
          <w:szCs w:val="26"/>
        </w:rPr>
        <w:t xml:space="preserve"> </w:t>
      </w:r>
      <w:r w:rsidRPr="009E09AB">
        <w:rPr>
          <w:rFonts w:ascii="Times New Roman" w:eastAsia="Times New Roman" w:hAnsi="Times New Roman" w:cs="Times New Roman"/>
          <w:color w:val="000000"/>
          <w:sz w:val="26"/>
          <w:szCs w:val="26"/>
          <w:lang w:val="vi-VN"/>
        </w:rPr>
        <w:t>black=k,brown=n,buff=b,chocolate=h,green=r,orange=o,purple=u,white=w,yellow=y</w:t>
      </w:r>
    </w:p>
    <w:p w14:paraId="775E2FB7" w14:textId="62280F23" w:rsidR="00FB7730" w:rsidRPr="009E09AB" w:rsidRDefault="00FB7730" w:rsidP="0021393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lang w:val="vi-VN"/>
        </w:rPr>
      </w:pPr>
      <w:r w:rsidRPr="009E09AB">
        <w:rPr>
          <w:rFonts w:ascii="Times New Roman" w:eastAsia="Times New Roman" w:hAnsi="Times New Roman" w:cs="Times New Roman"/>
          <w:b/>
          <w:bCs/>
          <w:color w:val="000000"/>
          <w:sz w:val="26"/>
          <w:szCs w:val="26"/>
          <w:lang w:val="vi-VN"/>
        </w:rPr>
        <w:t>Quần thể nấm(Population):</w:t>
      </w:r>
      <w:r w:rsidRPr="009E09AB">
        <w:rPr>
          <w:sz w:val="26"/>
          <w:szCs w:val="26"/>
        </w:rPr>
        <w:t xml:space="preserve"> </w:t>
      </w:r>
      <w:r w:rsidRPr="009E09AB">
        <w:rPr>
          <w:rFonts w:ascii="Times New Roman" w:eastAsia="Times New Roman" w:hAnsi="Times New Roman" w:cs="Times New Roman"/>
          <w:color w:val="000000"/>
          <w:sz w:val="26"/>
          <w:szCs w:val="26"/>
          <w:lang w:val="vi-VN"/>
        </w:rPr>
        <w:t>abundant=a,clustered=c,numerous=n,scattered=s,several=v,solitary=y</w:t>
      </w:r>
    </w:p>
    <w:p w14:paraId="35D98E7A" w14:textId="567E2656" w:rsidR="00FB7730" w:rsidRPr="009E09AB" w:rsidRDefault="00FB7730" w:rsidP="00213934">
      <w:pPr>
        <w:pBdr>
          <w:top w:val="nil"/>
          <w:left w:val="nil"/>
          <w:bottom w:val="nil"/>
          <w:right w:val="nil"/>
          <w:between w:val="nil"/>
        </w:pBdr>
        <w:spacing w:line="360" w:lineRule="auto"/>
        <w:jc w:val="both"/>
        <w:rPr>
          <w:rFonts w:ascii="Times New Roman" w:eastAsia="Times New Roman" w:hAnsi="Times New Roman" w:cs="Times New Roman"/>
          <w:b/>
          <w:bCs/>
          <w:color w:val="000000"/>
          <w:sz w:val="26"/>
          <w:szCs w:val="26"/>
          <w:lang w:val="vi-VN"/>
        </w:rPr>
      </w:pPr>
      <w:r w:rsidRPr="009E09AB">
        <w:rPr>
          <w:rFonts w:ascii="Times New Roman" w:eastAsia="Times New Roman" w:hAnsi="Times New Roman" w:cs="Times New Roman"/>
          <w:b/>
          <w:bCs/>
          <w:color w:val="000000"/>
          <w:sz w:val="26"/>
          <w:szCs w:val="26"/>
          <w:lang w:val="vi-VN"/>
        </w:rPr>
        <w:t xml:space="preserve">Môi trường sống(Habitat): </w:t>
      </w:r>
    </w:p>
    <w:p w14:paraId="4091829D" w14:textId="052B6CCB" w:rsidR="00FB7730" w:rsidRPr="009E09AB" w:rsidRDefault="00FB7730" w:rsidP="0021393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lang w:val="vi-VN"/>
        </w:rPr>
      </w:pPr>
      <w:r w:rsidRPr="009E09AB">
        <w:rPr>
          <w:rFonts w:ascii="Times New Roman" w:eastAsia="Times New Roman" w:hAnsi="Times New Roman" w:cs="Times New Roman"/>
          <w:color w:val="000000"/>
          <w:sz w:val="26"/>
          <w:szCs w:val="26"/>
          <w:lang w:val="vi-VN"/>
        </w:rPr>
        <w:t>grasses=g,leaves=l,meadows=m,paths=p,urban=u,waste=w,woods=d</w:t>
      </w:r>
    </w:p>
    <w:p w14:paraId="3119405D" w14:textId="0C776FAD" w:rsidR="003B3781" w:rsidRDefault="004F54DA" w:rsidP="00576BAA">
      <w:pPr>
        <w:pStyle w:val="Heading2"/>
        <w:rPr>
          <w:rFonts w:ascii="Times New Roman" w:eastAsia="Times New Roman" w:hAnsi="Times New Roman" w:cs="Times New Roman"/>
          <w:color w:val="000000"/>
          <w:sz w:val="26"/>
          <w:szCs w:val="26"/>
        </w:rPr>
      </w:pPr>
      <w:bookmarkStart w:id="8" w:name="_Toc103111475"/>
      <w:r w:rsidRPr="00576BAA">
        <w:rPr>
          <w:rFonts w:ascii="Times New Roman" w:eastAsia="Times New Roman" w:hAnsi="Times New Roman" w:cs="Times New Roman"/>
          <w:color w:val="000000"/>
          <w:sz w:val="26"/>
          <w:szCs w:val="26"/>
        </w:rPr>
        <w:t>2</w:t>
      </w:r>
      <w:r w:rsidRPr="00576BAA">
        <w:rPr>
          <w:rFonts w:ascii="Times New Roman" w:eastAsia="Times New Roman" w:hAnsi="Times New Roman" w:cs="Times New Roman"/>
          <w:color w:val="000000"/>
          <w:sz w:val="26"/>
          <w:szCs w:val="26"/>
          <w:lang w:val="vi-VN"/>
        </w:rPr>
        <w:t xml:space="preserve">.2 </w:t>
      </w:r>
      <w:r w:rsidR="00C35C46" w:rsidRPr="00576BAA">
        <w:rPr>
          <w:rFonts w:ascii="Times New Roman" w:eastAsia="Times New Roman" w:hAnsi="Times New Roman" w:cs="Times New Roman"/>
          <w:color w:val="000000"/>
          <w:sz w:val="26"/>
          <w:szCs w:val="26"/>
        </w:rPr>
        <w:t>Thống kê mô tả về dữ liệu</w:t>
      </w:r>
      <w:bookmarkEnd w:id="8"/>
    </w:p>
    <w:p w14:paraId="5D040681" w14:textId="7E7A67B7" w:rsidR="009C705A" w:rsidRDefault="009C705A" w:rsidP="009C705A"/>
    <w:p w14:paraId="38E9C40D" w14:textId="7B130833" w:rsidR="009C705A" w:rsidRDefault="009C705A" w:rsidP="009C705A"/>
    <w:p w14:paraId="242E98CC" w14:textId="2AA87EC9" w:rsidR="009C705A" w:rsidRDefault="009C705A" w:rsidP="009C705A"/>
    <w:p w14:paraId="1D14B319" w14:textId="3E2783E6" w:rsidR="009C705A" w:rsidRDefault="009C705A" w:rsidP="009C705A"/>
    <w:p w14:paraId="0CFBE2C7" w14:textId="3637A610" w:rsidR="009C705A" w:rsidRDefault="009C705A" w:rsidP="009C705A"/>
    <w:p w14:paraId="0FEA8F61" w14:textId="348B2E5E" w:rsidR="009C705A" w:rsidRDefault="009C705A" w:rsidP="009C705A"/>
    <w:p w14:paraId="5A7E937B" w14:textId="44ECAC87" w:rsidR="009C705A" w:rsidRDefault="009C705A" w:rsidP="009C705A"/>
    <w:p w14:paraId="46A37E86" w14:textId="77777777" w:rsidR="009C705A" w:rsidRPr="009C705A" w:rsidRDefault="009C705A" w:rsidP="009C705A"/>
    <w:p w14:paraId="76CDCE31" w14:textId="45B45DB0" w:rsidR="00506ED3" w:rsidRPr="000C7279" w:rsidRDefault="00E868A0" w:rsidP="00324AB1">
      <w:pPr>
        <w:pBdr>
          <w:top w:val="nil"/>
          <w:left w:val="nil"/>
          <w:bottom w:val="nil"/>
          <w:right w:val="nil"/>
          <w:between w:val="nil"/>
        </w:pBdr>
        <w:spacing w:line="360" w:lineRule="auto"/>
        <w:rPr>
          <w:rFonts w:ascii="Times New Roman" w:eastAsia="Times New Roman" w:hAnsi="Times New Roman" w:cs="Times New Roman"/>
          <w:color w:val="000000"/>
          <w:sz w:val="26"/>
          <w:szCs w:val="26"/>
          <w:rPrChange w:id="9" w:author="hieu nguyen" w:date="2022-05-10T10:44:00Z">
            <w:rPr>
              <w:rFonts w:ascii="Times New Roman" w:eastAsia="Times New Roman" w:hAnsi="Times New Roman" w:cs="Times New Roman"/>
              <w:color w:val="000000"/>
              <w:sz w:val="26"/>
              <w:szCs w:val="26"/>
              <w:lang w:val="vi-VN"/>
            </w:rPr>
          </w:rPrChange>
        </w:rPr>
      </w:pPr>
      <w:r w:rsidRPr="009E09AB">
        <w:rPr>
          <w:rFonts w:ascii="Times New Roman" w:eastAsia="Times New Roman" w:hAnsi="Times New Roman" w:cs="Times New Roman"/>
          <w:color w:val="000000"/>
          <w:sz w:val="26"/>
          <w:szCs w:val="26"/>
          <w:lang w:val="vi-VN"/>
        </w:rPr>
        <w:lastRenderedPageBreak/>
        <w:t>Thống kê</w:t>
      </w:r>
      <w:r w:rsidR="009C705A">
        <w:rPr>
          <w:rFonts w:ascii="Times New Roman" w:eastAsia="Times New Roman" w:hAnsi="Times New Roman" w:cs="Times New Roman"/>
          <w:color w:val="000000"/>
          <w:sz w:val="26"/>
          <w:szCs w:val="26"/>
        </w:rPr>
        <w:t xml:space="preserve"> phân bố của </w:t>
      </w:r>
      <w:ins w:id="10" w:author="hieu nguyen" w:date="2022-05-10T10:44:00Z">
        <w:r w:rsidR="000C7279">
          <w:rPr>
            <w:rFonts w:ascii="Times New Roman" w:eastAsia="Times New Roman" w:hAnsi="Times New Roman" w:cs="Times New Roman"/>
            <w:color w:val="000000"/>
            <w:sz w:val="26"/>
            <w:szCs w:val="26"/>
          </w:rPr>
          <w:t xml:space="preserve">class </w:t>
        </w:r>
      </w:ins>
      <w:r w:rsidR="009C705A">
        <w:rPr>
          <w:rFonts w:ascii="Times New Roman" w:eastAsia="Times New Roman" w:hAnsi="Times New Roman" w:cs="Times New Roman"/>
          <w:color w:val="000000"/>
          <w:sz w:val="26"/>
          <w:szCs w:val="26"/>
        </w:rPr>
        <w:tab/>
      </w:r>
      <w:r w:rsidR="009C705A">
        <w:rPr>
          <w:rFonts w:ascii="Times New Roman" w:eastAsia="Times New Roman" w:hAnsi="Times New Roman" w:cs="Times New Roman"/>
          <w:color w:val="000000"/>
          <w:sz w:val="26"/>
          <w:szCs w:val="26"/>
        </w:rPr>
        <w:tab/>
        <w:t xml:space="preserve">         </w:t>
      </w:r>
      <w:r w:rsidR="009C705A" w:rsidRPr="009E09AB">
        <w:rPr>
          <w:rFonts w:ascii="Times New Roman" w:eastAsia="Times New Roman" w:hAnsi="Times New Roman" w:cs="Times New Roman"/>
          <w:color w:val="000000"/>
          <w:sz w:val="26"/>
          <w:szCs w:val="26"/>
          <w:lang w:val="vi-VN"/>
        </w:rPr>
        <w:t>Thống kê</w:t>
      </w:r>
      <w:r w:rsidR="009C705A">
        <w:rPr>
          <w:rFonts w:ascii="Times New Roman" w:eastAsia="Times New Roman" w:hAnsi="Times New Roman" w:cs="Times New Roman"/>
          <w:color w:val="000000"/>
          <w:sz w:val="26"/>
          <w:szCs w:val="26"/>
        </w:rPr>
        <w:t xml:space="preserve"> phân bố của population</w:t>
      </w:r>
    </w:p>
    <w:p w14:paraId="359593DB" w14:textId="3B01E5E9" w:rsidR="005943F6" w:rsidRDefault="00442CD2" w:rsidP="005943F6">
      <w:pPr>
        <w:keepNext/>
      </w:pPr>
      <w:r>
        <w:rPr>
          <w:noProof/>
        </w:rPr>
        <w:drawing>
          <wp:anchor distT="0" distB="0" distL="114300" distR="114300" simplePos="0" relativeHeight="251658240" behindDoc="0" locked="0" layoutInCell="1" allowOverlap="1" wp14:anchorId="2176C937" wp14:editId="26EBD58F">
            <wp:simplePos x="0" y="0"/>
            <wp:positionH relativeFrom="margin">
              <wp:align>right</wp:align>
            </wp:positionH>
            <wp:positionV relativeFrom="paragraph">
              <wp:posOffset>8255</wp:posOffset>
            </wp:positionV>
            <wp:extent cx="2880000" cy="1919576"/>
            <wp:effectExtent l="0" t="0" r="0" b="508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0000" cy="1919576"/>
                    </a:xfrm>
                    <a:prstGeom prst="rect">
                      <a:avLst/>
                    </a:prstGeom>
                    <a:noFill/>
                    <a:ln>
                      <a:noFill/>
                    </a:ln>
                  </pic:spPr>
                </pic:pic>
              </a:graphicData>
            </a:graphic>
            <wp14:sizeRelH relativeFrom="page">
              <wp14:pctWidth>0</wp14:pctWidth>
            </wp14:sizeRelH>
            <wp14:sizeRelV relativeFrom="page">
              <wp14:pctHeight>0</wp14:pctHeight>
            </wp14:sizeRelV>
          </wp:anchor>
        </w:drawing>
      </w:r>
      <w:r w:rsidR="00C72BE4">
        <w:rPr>
          <w:noProof/>
        </w:rPr>
        <w:drawing>
          <wp:inline distT="0" distB="0" distL="0" distR="0" wp14:anchorId="2E2A6959" wp14:editId="5DAF8C1B">
            <wp:extent cx="2880000" cy="1919692"/>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2880000" cy="1919692"/>
                    </a:xfrm>
                    <a:prstGeom prst="rect">
                      <a:avLst/>
                    </a:prstGeom>
                    <a:noFill/>
                    <a:ln>
                      <a:noFill/>
                    </a:ln>
                  </pic:spPr>
                </pic:pic>
              </a:graphicData>
            </a:graphic>
          </wp:inline>
        </w:drawing>
      </w:r>
    </w:p>
    <w:p w14:paraId="1D048EAC" w14:textId="52DDED77" w:rsidR="00706C7C" w:rsidRPr="005943F6" w:rsidRDefault="003A4351">
      <w:pPr>
        <w:pStyle w:val="Caption"/>
        <w:jc w:val="center"/>
        <w:pPrChange w:id="11" w:author="hieu nguyen" w:date="2022-05-10T10:16:00Z">
          <w:pPr>
            <w:pStyle w:val="Caption"/>
          </w:pPr>
        </w:pPrChange>
      </w:pPr>
      <w:ins w:id="12" w:author="hieu nguyen" w:date="2022-05-10T10:17:00Z">
        <w:r>
          <w:rPr>
            <w:noProof/>
          </w:rPr>
          <mc:AlternateContent>
            <mc:Choice Requires="wps">
              <w:drawing>
                <wp:anchor distT="0" distB="0" distL="114300" distR="114300" simplePos="0" relativeHeight="251670528" behindDoc="0" locked="0" layoutInCell="1" allowOverlap="1" wp14:anchorId="4E73494F" wp14:editId="5A7CD0B6">
                  <wp:simplePos x="0" y="0"/>
                  <wp:positionH relativeFrom="margin">
                    <wp:align>right</wp:align>
                  </wp:positionH>
                  <wp:positionV relativeFrom="paragraph">
                    <wp:posOffset>12700</wp:posOffset>
                  </wp:positionV>
                  <wp:extent cx="2879725" cy="187325"/>
                  <wp:effectExtent l="0" t="0" r="0" b="3175"/>
                  <wp:wrapSquare wrapText="bothSides"/>
                  <wp:docPr id="33" name="Text Box 33"/>
                  <wp:cNvGraphicFramePr/>
                  <a:graphic xmlns:a="http://schemas.openxmlformats.org/drawingml/2006/main">
                    <a:graphicData uri="http://schemas.microsoft.com/office/word/2010/wordprocessingShape">
                      <wps:wsp>
                        <wps:cNvSpPr txBox="1"/>
                        <wps:spPr>
                          <a:xfrm>
                            <a:off x="0" y="0"/>
                            <a:ext cx="2879725" cy="187325"/>
                          </a:xfrm>
                          <a:prstGeom prst="rect">
                            <a:avLst/>
                          </a:prstGeom>
                          <a:solidFill>
                            <a:prstClr val="white"/>
                          </a:solidFill>
                          <a:ln>
                            <a:noFill/>
                          </a:ln>
                        </wps:spPr>
                        <wps:txbx>
                          <w:txbxContent>
                            <w:p w14:paraId="43A7B440" w14:textId="7AA5B370" w:rsidR="005943F6" w:rsidRPr="00AC3F98" w:rsidRDefault="005943F6">
                              <w:pPr>
                                <w:pStyle w:val="Caption"/>
                                <w:jc w:val="center"/>
                                <w:rPr>
                                  <w:noProof/>
                                </w:rPr>
                                <w:pPrChange w:id="13" w:author="hieu nguyen" w:date="2022-05-10T10:17:00Z">
                                  <w:pPr>
                                    <w:keepNext/>
                                  </w:pPr>
                                </w:pPrChange>
                              </w:pPr>
                              <w:ins w:id="14" w:author="hieu nguyen" w:date="2022-05-10T10:21:00Z">
                                <w:r>
                                  <w:t xml:space="preserve">Hình 1.2 </w:t>
                                </w:r>
                              </w:ins>
                              <w:ins w:id="15" w:author="hieu nguyen" w:date="2022-05-10T10:19:00Z">
                                <w:r>
                                  <w:t>T</w:t>
                                </w:r>
                              </w:ins>
                              <w:ins w:id="16" w:author="hieu nguyen" w:date="2022-05-10T10:17:00Z">
                                <w:r>
                                  <w:t>hống kê đặc trưng population</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E73494F" id="_x0000_t202" coordsize="21600,21600" o:spt="202" path="m,l,21600r21600,l21600,xe">
                  <v:stroke joinstyle="miter"/>
                  <v:path gradientshapeok="t" o:connecttype="rect"/>
                </v:shapetype>
                <v:shape id="Text Box 33" o:spid="_x0000_s1027" type="#_x0000_t202" style="position:absolute;left:0;text-align:left;margin-left:175.55pt;margin-top:1pt;width:226.75pt;height:14.75pt;z-index:2516705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" stroked="f">
                  <v:textbox inset="0,0,0,0">
                    <w:txbxContent>
                      <w:p w14:paraId="43A7B440" w14:textId="7AA5B370" w:rsidR="005943F6" w:rsidRPr="00AC3F98" w:rsidRDefault="005943F6">
                        <w:pPr>
                          <w:pStyle w:val="Caption"/>
                          <w:jc w:val="center"/>
                          <w:rPr>
                            <w:noProof/>
                          </w:rPr>
                          <w:pPrChange w:id="17" w:author="hieu nguyen" w:date="2022-05-10T10:17:00Z">
                            <w:pPr>
                              <w:keepNext/>
                            </w:pPr>
                          </w:pPrChange>
                        </w:pPr>
                        <w:ins w:id="18" w:author="hieu nguyen" w:date="2022-05-10T10:21:00Z">
                          <w:r>
                            <w:t xml:space="preserve">Hình 1.2 </w:t>
                          </w:r>
                        </w:ins>
                        <w:ins w:id="19" w:author="hieu nguyen" w:date="2022-05-10T10:19:00Z">
                          <w:r>
                            <w:t>T</w:t>
                          </w:r>
                        </w:ins>
                        <w:ins w:id="20" w:author="hieu nguyen" w:date="2022-05-10T10:17:00Z">
                          <w:r>
                            <w:t>hống kê đặc trưng population</w:t>
                          </w:r>
                        </w:ins>
                      </w:p>
                    </w:txbxContent>
                  </v:textbox>
                  <w10:wrap type="square" anchorx="margin"/>
                </v:shape>
              </w:pict>
            </mc:Fallback>
          </mc:AlternateContent>
        </w:r>
      </w:ins>
      <w:ins w:id="17" w:author="hieu nguyen" w:date="2022-05-10T10:21:00Z">
        <w:r w:rsidR="005943F6">
          <w:t>Hình 1.1: T</w:t>
        </w:r>
      </w:ins>
      <w:del w:id="18" w:author="hieu nguyen" w:date="2022-05-10T10:19:00Z">
        <w:r w:rsidR="005943F6" w:rsidDel="005943F6">
          <w:delText>t</w:delText>
        </w:r>
      </w:del>
      <w:r w:rsidR="005943F6">
        <w:t>hống kê đặc trưng class</w:t>
      </w:r>
      <w:del w:id="19" w:author="hieu nguyen" w:date="2022-05-10T10:21:00Z">
        <w:r w:rsidR="005943F6" w:rsidDel="005943F6">
          <w:delText xml:space="preserve"> 1.</w:delText>
        </w:r>
      </w:del>
      <w:ins w:id="20" w:author="hieu nguyen" w:date="2022-05-10T10:21:00Z">
        <w:r w:rsidR="005943F6" w:rsidDel="005943F6">
          <w:t xml:space="preserve"> </w:t>
        </w:r>
      </w:ins>
      <w:del w:id="21" w:author="hieu nguyen" w:date="2022-05-10T10:21:00Z">
        <w:r w:rsidR="005943F6" w:rsidDel="005943F6">
          <w:fldChar w:fldCharType="begin"/>
        </w:r>
        <w:r w:rsidR="005943F6" w:rsidDel="005943F6">
          <w:delInstrText xml:space="preserve"> SEQ thống_kê_đặc_trưng_class \* ARABIC \s 1 </w:delInstrText>
        </w:r>
        <w:r w:rsidR="005943F6" w:rsidDel="005943F6">
          <w:fldChar w:fldCharType="separate"/>
        </w:r>
        <w:r w:rsidR="005943F6" w:rsidDel="005943F6">
          <w:rPr>
            <w:noProof/>
          </w:rPr>
          <w:delText>1</w:delText>
        </w:r>
        <w:r w:rsidR="005943F6" w:rsidDel="005943F6">
          <w:fldChar w:fldCharType="end"/>
        </w:r>
      </w:del>
    </w:p>
    <w:p w14:paraId="26572578" w14:textId="26BE5874" w:rsidR="00E868A0" w:rsidRDefault="00E868A0" w:rsidP="006A1F4F">
      <w:pPr>
        <w:pBdr>
          <w:top w:val="nil"/>
          <w:left w:val="nil"/>
          <w:bottom w:val="nil"/>
          <w:right w:val="nil"/>
          <w:between w:val="nil"/>
        </w:pBdr>
        <w:spacing w:line="360" w:lineRule="auto"/>
        <w:rPr>
          <w:rFonts w:ascii="Times New Roman" w:eastAsia="Times New Roman" w:hAnsi="Times New Roman" w:cs="Times New Roman"/>
          <w:color w:val="000000"/>
          <w:sz w:val="26"/>
          <w:szCs w:val="26"/>
          <w:lang w:val="vi-VN"/>
        </w:rPr>
      </w:pPr>
      <w:r w:rsidRPr="009E09AB">
        <w:rPr>
          <w:rFonts w:ascii="Times New Roman" w:eastAsia="Times New Roman" w:hAnsi="Times New Roman" w:cs="Times New Roman"/>
          <w:color w:val="000000"/>
          <w:sz w:val="26"/>
          <w:szCs w:val="26"/>
          <w:lang w:val="vi-VN"/>
        </w:rPr>
        <w:t xml:space="preserve">Thống kê </w:t>
      </w:r>
      <w:r w:rsidR="009C705A">
        <w:rPr>
          <w:rFonts w:ascii="Times New Roman" w:eastAsia="Times New Roman" w:hAnsi="Times New Roman" w:cs="Times New Roman"/>
          <w:color w:val="000000"/>
          <w:sz w:val="26"/>
          <w:szCs w:val="26"/>
        </w:rPr>
        <w:t xml:space="preserve">phân bố của bruises               </w:t>
      </w:r>
      <w:r w:rsidR="009C705A">
        <w:rPr>
          <w:rFonts w:ascii="Times New Roman" w:eastAsia="Times New Roman" w:hAnsi="Times New Roman" w:cs="Times New Roman"/>
          <w:color w:val="000000"/>
          <w:sz w:val="26"/>
          <w:szCs w:val="26"/>
        </w:rPr>
        <w:tab/>
        <w:t xml:space="preserve">         </w:t>
      </w:r>
      <w:r w:rsidR="009C705A" w:rsidRPr="009E09AB">
        <w:rPr>
          <w:rFonts w:ascii="Times New Roman" w:eastAsia="Times New Roman" w:hAnsi="Times New Roman" w:cs="Times New Roman"/>
          <w:color w:val="000000"/>
          <w:sz w:val="26"/>
          <w:szCs w:val="26"/>
          <w:lang w:val="vi-VN"/>
        </w:rPr>
        <w:t xml:space="preserve">Thống kê </w:t>
      </w:r>
      <w:r w:rsidR="009C705A">
        <w:rPr>
          <w:rFonts w:ascii="Times New Roman" w:eastAsia="Times New Roman" w:hAnsi="Times New Roman" w:cs="Times New Roman"/>
          <w:color w:val="000000"/>
          <w:sz w:val="26"/>
          <w:szCs w:val="26"/>
        </w:rPr>
        <w:t xml:space="preserve">phân bố của habitat </w:t>
      </w:r>
    </w:p>
    <w:p w14:paraId="503B5CA9" w14:textId="40B9E49B" w:rsidR="005943F6" w:rsidRDefault="009C705A">
      <w:pPr>
        <w:keepNext/>
        <w:pBdr>
          <w:top w:val="nil"/>
          <w:left w:val="nil"/>
          <w:bottom w:val="nil"/>
          <w:right w:val="nil"/>
          <w:between w:val="nil"/>
        </w:pBdr>
        <w:spacing w:line="360" w:lineRule="auto"/>
        <w:rPr>
          <w:ins w:id="22" w:author="hieu nguyen" w:date="2022-05-10T10:19:00Z"/>
        </w:rPr>
        <w:pPrChange w:id="23" w:author="hieu nguyen" w:date="2022-05-10T10:19:00Z">
          <w:pPr>
            <w:pBdr>
              <w:top w:val="nil"/>
              <w:left w:val="nil"/>
              <w:bottom w:val="nil"/>
              <w:right w:val="nil"/>
              <w:between w:val="nil"/>
            </w:pBdr>
            <w:spacing w:line="360" w:lineRule="auto"/>
          </w:pPr>
        </w:pPrChange>
      </w:pPr>
      <w:ins w:id="24" w:author="hieu nguyen" w:date="2022-05-10T10:20:00Z">
        <w:r>
          <w:rPr>
            <w:noProof/>
          </w:rPr>
          <mc:AlternateContent>
            <mc:Choice Requires="wps">
              <w:drawing>
                <wp:anchor distT="0" distB="0" distL="114300" distR="114300" simplePos="0" relativeHeight="251672576" behindDoc="0" locked="0" layoutInCell="1" allowOverlap="1" wp14:anchorId="5DDAA15B" wp14:editId="3683DE8F">
                  <wp:simplePos x="0" y="0"/>
                  <wp:positionH relativeFrom="margin">
                    <wp:align>right</wp:align>
                  </wp:positionH>
                  <wp:positionV relativeFrom="paragraph">
                    <wp:posOffset>2016760</wp:posOffset>
                  </wp:positionV>
                  <wp:extent cx="2879725" cy="146050"/>
                  <wp:effectExtent l="0" t="0" r="0" b="6350"/>
                  <wp:wrapSquare wrapText="bothSides"/>
                  <wp:docPr id="34" name="Text Box 34"/>
                  <wp:cNvGraphicFramePr/>
                  <a:graphic xmlns:a="http://schemas.openxmlformats.org/drawingml/2006/main">
                    <a:graphicData uri="http://schemas.microsoft.com/office/word/2010/wordprocessingShape">
                      <wps:wsp>
                        <wps:cNvSpPr txBox="1"/>
                        <wps:spPr>
                          <a:xfrm>
                            <a:off x="0" y="0"/>
                            <a:ext cx="2879725" cy="146050"/>
                          </a:xfrm>
                          <a:prstGeom prst="rect">
                            <a:avLst/>
                          </a:prstGeom>
                          <a:solidFill>
                            <a:prstClr val="white"/>
                          </a:solidFill>
                          <a:ln>
                            <a:noFill/>
                          </a:ln>
                        </wps:spPr>
                        <wps:txbx>
                          <w:txbxContent>
                            <w:p w14:paraId="1F6A72AA" w14:textId="360284DF" w:rsidR="005943F6" w:rsidRPr="008F1CC5" w:rsidRDefault="005943F6">
                              <w:pPr>
                                <w:pStyle w:val="Caption"/>
                                <w:jc w:val="center"/>
                                <w:rPr>
                                  <w:noProof/>
                                </w:rPr>
                                <w:pPrChange w:id="25" w:author="hieu nguyen" w:date="2022-05-10T10:20:00Z">
                                  <w:pPr>
                                    <w:pBdr>
                                      <w:top w:val="nil"/>
                                      <w:left w:val="nil"/>
                                      <w:bottom w:val="nil"/>
                                      <w:right w:val="nil"/>
                                      <w:between w:val="nil"/>
                                    </w:pBdr>
                                    <w:spacing w:line="360" w:lineRule="auto"/>
                                  </w:pPr>
                                </w:pPrChange>
                              </w:pPr>
                              <w:ins w:id="26" w:author="hieu nguyen" w:date="2022-05-10T10:22:00Z">
                                <w:r>
                                  <w:t xml:space="preserve">Hình 1.4: </w:t>
                                </w:r>
                              </w:ins>
                              <w:ins w:id="27" w:author="hieu nguyen" w:date="2022-05-10T10:20:00Z">
                                <w:r>
                                  <w:t>Thống kê đặc trưng habitat</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DDAA15B" id="Text Box 34" o:spid="_x0000_s1028" type="#_x0000_t202" style="position:absolute;margin-left:175.55pt;margin-top:158.8pt;width:226.75pt;height:11.5pt;z-index:2516725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" stroked="f">
                  <v:textbox inset="0,0,0,0">
                    <w:txbxContent>
                      <w:p w14:paraId="1F6A72AA" w14:textId="360284DF" w:rsidR="005943F6" w:rsidRPr="008F1CC5" w:rsidRDefault="005943F6">
                        <w:pPr>
                          <w:pStyle w:val="Caption"/>
                          <w:jc w:val="center"/>
                          <w:rPr>
                            <w:noProof/>
                          </w:rPr>
                          <w:pPrChange w:id="32" w:author="hieu nguyen" w:date="2022-05-10T10:20:00Z">
                            <w:pPr>
                              <w:pBdr>
                                <w:top w:val="nil"/>
                                <w:left w:val="nil"/>
                                <w:bottom w:val="nil"/>
                                <w:right w:val="nil"/>
                                <w:between w:val="nil"/>
                              </w:pBdr>
                              <w:spacing w:line="360" w:lineRule="auto"/>
                            </w:pPr>
                          </w:pPrChange>
                        </w:pPr>
                        <w:ins w:id="33" w:author="hieu nguyen" w:date="2022-05-10T10:22:00Z">
                          <w:r>
                            <w:t xml:space="preserve">Hình 1.4: </w:t>
                          </w:r>
                        </w:ins>
                        <w:ins w:id="34" w:author="hieu nguyen" w:date="2022-05-10T10:20:00Z">
                          <w:r>
                            <w:t>Thống kê đặc trưng habitat</w:t>
                          </w:r>
                        </w:ins>
                      </w:p>
                    </w:txbxContent>
                  </v:textbox>
                  <w10:wrap type="square" anchorx="margin"/>
                </v:shape>
              </w:pict>
            </mc:Fallback>
          </mc:AlternateContent>
        </w:r>
      </w:ins>
      <w:r>
        <w:rPr>
          <w:noProof/>
        </w:rPr>
        <w:drawing>
          <wp:anchor distT="0" distB="0" distL="114300" distR="114300" simplePos="0" relativeHeight="251659264" behindDoc="0" locked="0" layoutInCell="1" allowOverlap="1" wp14:anchorId="53B347AB" wp14:editId="37599983">
            <wp:simplePos x="0" y="0"/>
            <wp:positionH relativeFrom="margin">
              <wp:align>right</wp:align>
            </wp:positionH>
            <wp:positionV relativeFrom="paragraph">
              <wp:posOffset>21346</wp:posOffset>
            </wp:positionV>
            <wp:extent cx="2879725" cy="191960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9725" cy="1919605"/>
                    </a:xfrm>
                    <a:prstGeom prst="rect">
                      <a:avLst/>
                    </a:prstGeom>
                    <a:noFill/>
                    <a:ln>
                      <a:noFill/>
                    </a:ln>
                  </pic:spPr>
                </pic:pic>
              </a:graphicData>
            </a:graphic>
            <wp14:sizeRelH relativeFrom="page">
              <wp14:pctWidth>0</wp14:pctWidth>
            </wp14:sizeRelH>
            <wp14:sizeRelV relativeFrom="page">
              <wp14:pctHeight>0</wp14:pctHeight>
            </wp14:sizeRelV>
          </wp:anchor>
        </w:drawing>
      </w:r>
      <w:r w:rsidR="00442CD2">
        <w:rPr>
          <w:noProof/>
        </w:rPr>
        <w:drawing>
          <wp:inline distT="0" distB="0" distL="0" distR="0" wp14:anchorId="40BAA75C" wp14:editId="374DC161">
            <wp:extent cx="2880000" cy="1919692"/>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0000" cy="1919692"/>
                    </a:xfrm>
                    <a:prstGeom prst="rect">
                      <a:avLst/>
                    </a:prstGeom>
                    <a:noFill/>
                    <a:ln>
                      <a:noFill/>
                    </a:ln>
                  </pic:spPr>
                </pic:pic>
              </a:graphicData>
            </a:graphic>
          </wp:inline>
        </w:drawing>
      </w:r>
    </w:p>
    <w:p w14:paraId="4EE044DB" w14:textId="1DDC8675" w:rsidR="00442CD2" w:rsidRPr="009E09AB" w:rsidRDefault="005943F6">
      <w:pPr>
        <w:pStyle w:val="Caption"/>
        <w:jc w:val="center"/>
        <w:rPr>
          <w:rFonts w:ascii="Times New Roman" w:eastAsia="Times New Roman" w:hAnsi="Times New Roman" w:cs="Times New Roman"/>
          <w:color w:val="000000"/>
          <w:sz w:val="26"/>
          <w:szCs w:val="26"/>
          <w:lang w:val="vi-VN"/>
        </w:rPr>
        <w:pPrChange w:id="28" w:author="hieu nguyen" w:date="2022-05-10T10:20:00Z">
          <w:pPr>
            <w:pBdr>
              <w:top w:val="nil"/>
              <w:left w:val="nil"/>
              <w:bottom w:val="nil"/>
              <w:right w:val="nil"/>
              <w:between w:val="nil"/>
            </w:pBdr>
            <w:spacing w:line="360" w:lineRule="auto"/>
          </w:pPr>
        </w:pPrChange>
      </w:pPr>
      <w:ins w:id="29" w:author="hieu nguyen" w:date="2022-05-10T10:21:00Z">
        <w:r>
          <w:t xml:space="preserve">Hình 1.3: </w:t>
        </w:r>
      </w:ins>
      <w:ins w:id="30" w:author="hieu nguyen" w:date="2022-05-10T10:19:00Z">
        <w:r>
          <w:t>Thống kê đặc trưng bruises</w:t>
        </w:r>
      </w:ins>
      <w:ins w:id="31" w:author="hieu nguyen" w:date="2022-05-10T10:21:00Z">
        <w:r w:rsidRPr="009E09AB">
          <w:rPr>
            <w:rFonts w:ascii="Times New Roman" w:eastAsia="Times New Roman" w:hAnsi="Times New Roman" w:cs="Times New Roman"/>
            <w:color w:val="000000"/>
            <w:sz w:val="26"/>
            <w:szCs w:val="26"/>
            <w:lang w:val="vi-VN"/>
          </w:rPr>
          <w:t xml:space="preserve"> </w:t>
        </w:r>
      </w:ins>
    </w:p>
    <w:p w14:paraId="2529E9A3" w14:textId="0AE0F277" w:rsidR="00506ED3" w:rsidRPr="009C705A" w:rsidRDefault="00442CD2" w:rsidP="00442CD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noProof/>
        </w:rPr>
        <w:drawing>
          <wp:anchor distT="0" distB="0" distL="114300" distR="114300" simplePos="0" relativeHeight="251660288" behindDoc="0" locked="0" layoutInCell="1" allowOverlap="1" wp14:anchorId="2099A47B" wp14:editId="5496853E">
            <wp:simplePos x="0" y="0"/>
            <wp:positionH relativeFrom="margin">
              <wp:posOffset>3063875</wp:posOffset>
            </wp:positionH>
            <wp:positionV relativeFrom="paragraph">
              <wp:posOffset>274173</wp:posOffset>
            </wp:positionV>
            <wp:extent cx="2879725" cy="1919605"/>
            <wp:effectExtent l="0" t="0" r="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9725" cy="19196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E09AB">
        <w:rPr>
          <w:rFonts w:ascii="Times New Roman" w:eastAsia="Times New Roman" w:hAnsi="Times New Roman" w:cs="Times New Roman"/>
          <w:color w:val="000000"/>
          <w:sz w:val="26"/>
          <w:szCs w:val="26"/>
          <w:lang w:val="vi-VN"/>
        </w:rPr>
        <w:t>Thống kê</w:t>
      </w:r>
      <w:r w:rsidR="009C705A">
        <w:rPr>
          <w:rFonts w:ascii="Times New Roman" w:eastAsia="Times New Roman" w:hAnsi="Times New Roman" w:cs="Times New Roman"/>
          <w:color w:val="000000"/>
          <w:sz w:val="26"/>
          <w:szCs w:val="26"/>
        </w:rPr>
        <w:t xml:space="preserve"> phân bố của cap-shape</w:t>
      </w:r>
      <w:r w:rsidR="009C705A">
        <w:rPr>
          <w:rFonts w:ascii="Times New Roman" w:eastAsia="Times New Roman" w:hAnsi="Times New Roman" w:cs="Times New Roman"/>
          <w:color w:val="000000"/>
          <w:sz w:val="26"/>
          <w:szCs w:val="26"/>
        </w:rPr>
        <w:tab/>
      </w:r>
      <w:r w:rsidR="009C705A">
        <w:rPr>
          <w:rFonts w:ascii="Times New Roman" w:eastAsia="Times New Roman" w:hAnsi="Times New Roman" w:cs="Times New Roman"/>
          <w:color w:val="000000"/>
          <w:sz w:val="26"/>
          <w:szCs w:val="26"/>
        </w:rPr>
        <w:tab/>
        <w:t xml:space="preserve">         </w:t>
      </w:r>
      <w:r w:rsidR="009C705A" w:rsidRPr="009E09AB">
        <w:rPr>
          <w:rFonts w:ascii="Times New Roman" w:eastAsia="Times New Roman" w:hAnsi="Times New Roman" w:cs="Times New Roman"/>
          <w:color w:val="000000"/>
          <w:sz w:val="26"/>
          <w:szCs w:val="26"/>
          <w:lang w:val="vi-VN"/>
        </w:rPr>
        <w:t xml:space="preserve">Thống kê </w:t>
      </w:r>
      <w:r w:rsidR="009C705A">
        <w:rPr>
          <w:rFonts w:ascii="Times New Roman" w:eastAsia="Times New Roman" w:hAnsi="Times New Roman" w:cs="Times New Roman"/>
          <w:color w:val="000000"/>
          <w:sz w:val="26"/>
          <w:szCs w:val="26"/>
        </w:rPr>
        <w:t>phân bố của cap-color</w:t>
      </w:r>
    </w:p>
    <w:p w14:paraId="4442D2CA" w14:textId="062500A6" w:rsidR="005943F6" w:rsidRDefault="000C7279">
      <w:pPr>
        <w:keepNext/>
        <w:pBdr>
          <w:top w:val="nil"/>
          <w:left w:val="nil"/>
          <w:bottom w:val="nil"/>
          <w:right w:val="nil"/>
          <w:between w:val="nil"/>
        </w:pBdr>
        <w:spacing w:line="360" w:lineRule="auto"/>
        <w:rPr>
          <w:ins w:id="32" w:author="hieu nguyen" w:date="2022-05-10T10:22:00Z"/>
        </w:rPr>
        <w:pPrChange w:id="33" w:author="hieu nguyen" w:date="2022-05-10T10:22:00Z">
          <w:pPr>
            <w:pBdr>
              <w:top w:val="nil"/>
              <w:left w:val="nil"/>
              <w:bottom w:val="nil"/>
              <w:right w:val="nil"/>
              <w:between w:val="nil"/>
            </w:pBdr>
            <w:spacing w:line="360" w:lineRule="auto"/>
          </w:pPr>
        </w:pPrChange>
      </w:pPr>
      <w:ins w:id="34" w:author="hieu nguyen" w:date="2022-05-10T10:23:00Z">
        <w:r>
          <w:rPr>
            <w:noProof/>
          </w:rPr>
          <mc:AlternateContent>
            <mc:Choice Requires="wps">
              <w:drawing>
                <wp:anchor distT="0" distB="0" distL="114300" distR="114300" simplePos="0" relativeHeight="251674624" behindDoc="0" locked="0" layoutInCell="1" allowOverlap="1" wp14:anchorId="30F48A8E" wp14:editId="5B32083A">
                  <wp:simplePos x="0" y="0"/>
                  <wp:positionH relativeFrom="column">
                    <wp:posOffset>3063875</wp:posOffset>
                  </wp:positionH>
                  <wp:positionV relativeFrom="paragraph">
                    <wp:posOffset>2017542</wp:posOffset>
                  </wp:positionV>
                  <wp:extent cx="2879725" cy="63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173814A8" w14:textId="7280B147" w:rsidR="005943F6" w:rsidRPr="00806D53" w:rsidRDefault="005943F6">
                              <w:pPr>
                                <w:pStyle w:val="Caption"/>
                                <w:jc w:val="center"/>
                                <w:rPr>
                                  <w:noProof/>
                                </w:rPr>
                                <w:pPrChange w:id="35" w:author="hieu nguyen" w:date="2022-05-10T10:23:00Z">
                                  <w:pPr>
                                    <w:pBdr>
                                      <w:top w:val="nil"/>
                                      <w:left w:val="nil"/>
                                      <w:bottom w:val="nil"/>
                                      <w:right w:val="nil"/>
                                      <w:between w:val="nil"/>
                                    </w:pBdr>
                                    <w:spacing w:line="360" w:lineRule="auto"/>
                                  </w:pPr>
                                </w:pPrChange>
                              </w:pPr>
                              <w:ins w:id="36" w:author="hieu nguyen" w:date="2022-05-10T10:23:00Z">
                                <w:r>
                                  <w:t>Hình 1.6: Thống kê đặc trưng cap-color</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0F48A8E" id="Text Box 35" o:spid="_x0000_s1029" type="#_x0000_t202" style="position:absolute;margin-left:241.25pt;margin-top:158.85pt;width:226.7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" stroked="f">
                  <v:textbox style="mso-fit-shape-to-text:t" inset="0,0,0,0">
                    <w:txbxContent>
                      <w:p w14:paraId="173814A8" w14:textId="7280B147" w:rsidR="005943F6" w:rsidRPr="00806D53" w:rsidRDefault="005943F6">
                        <w:pPr>
                          <w:pStyle w:val="Caption"/>
                          <w:jc w:val="center"/>
                          <w:rPr>
                            <w:noProof/>
                          </w:rPr>
                          <w:pPrChange w:id="44" w:author="hieu nguyen" w:date="2022-05-10T10:23:00Z">
                            <w:pPr>
                              <w:pBdr>
                                <w:top w:val="nil"/>
                                <w:left w:val="nil"/>
                                <w:bottom w:val="nil"/>
                                <w:right w:val="nil"/>
                                <w:between w:val="nil"/>
                              </w:pBdr>
                              <w:spacing w:line="360" w:lineRule="auto"/>
                            </w:pPr>
                          </w:pPrChange>
                        </w:pPr>
                        <w:ins w:id="45" w:author="hieu nguyen" w:date="2022-05-10T10:23:00Z">
                          <w:r>
                            <w:t>Hình 1.6: Thống kê đặc trưng cap-color</w:t>
                          </w:r>
                        </w:ins>
                      </w:p>
                    </w:txbxContent>
                  </v:textbox>
                  <w10:wrap type="square"/>
                </v:shape>
              </w:pict>
            </mc:Fallback>
          </mc:AlternateContent>
        </w:r>
      </w:ins>
      <w:r w:rsidR="00442CD2">
        <w:rPr>
          <w:noProof/>
        </w:rPr>
        <w:drawing>
          <wp:inline distT="0" distB="0" distL="0" distR="0" wp14:anchorId="4AEA3D9A" wp14:editId="76392A21">
            <wp:extent cx="2880000" cy="191969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0000" cy="1919692"/>
                    </a:xfrm>
                    <a:prstGeom prst="rect">
                      <a:avLst/>
                    </a:prstGeom>
                    <a:noFill/>
                    <a:ln>
                      <a:noFill/>
                    </a:ln>
                  </pic:spPr>
                </pic:pic>
              </a:graphicData>
            </a:graphic>
          </wp:inline>
        </w:drawing>
      </w:r>
    </w:p>
    <w:p w14:paraId="48B40ACF" w14:textId="4C3A2553" w:rsidR="00C72BE4" w:rsidRDefault="005943F6">
      <w:pPr>
        <w:pStyle w:val="Caption"/>
        <w:jc w:val="center"/>
        <w:rPr>
          <w:rFonts w:ascii="Times New Roman" w:eastAsia="Times New Roman" w:hAnsi="Times New Roman" w:cs="Times New Roman"/>
          <w:color w:val="000000"/>
          <w:sz w:val="26"/>
          <w:szCs w:val="26"/>
        </w:rPr>
        <w:pPrChange w:id="37" w:author="hieu nguyen" w:date="2022-05-10T10:22:00Z">
          <w:pPr>
            <w:pBdr>
              <w:top w:val="nil"/>
              <w:left w:val="nil"/>
              <w:bottom w:val="nil"/>
              <w:right w:val="nil"/>
              <w:between w:val="nil"/>
            </w:pBdr>
            <w:spacing w:line="360" w:lineRule="auto"/>
          </w:pPr>
        </w:pPrChange>
      </w:pPr>
      <w:ins w:id="38" w:author="hieu nguyen" w:date="2022-05-10T10:22:00Z">
        <w:r>
          <w:t>Hình 1.5: Thống kê đặc trưng cap-shape</w:t>
        </w:r>
      </w:ins>
    </w:p>
    <w:p w14:paraId="0E7FCBCD" w14:textId="0939BF76" w:rsidR="00035C5F" w:rsidRDefault="00035C5F" w:rsidP="00324AB1">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p w14:paraId="0772D11C" w14:textId="5ACCDE56" w:rsidR="009C705A" w:rsidRDefault="009C705A" w:rsidP="00324AB1">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p w14:paraId="007A67CE" w14:textId="0AF8D377" w:rsidR="009C705A" w:rsidDel="00AC3F98" w:rsidRDefault="009C705A" w:rsidP="00324AB1">
      <w:pPr>
        <w:pBdr>
          <w:top w:val="nil"/>
          <w:left w:val="nil"/>
          <w:bottom w:val="nil"/>
          <w:right w:val="nil"/>
          <w:between w:val="nil"/>
        </w:pBdr>
        <w:spacing w:line="360" w:lineRule="auto"/>
        <w:rPr>
          <w:del w:id="39" w:author="hieu nguyen" w:date="2022-05-10T11:09:00Z"/>
          <w:rFonts w:ascii="Times New Roman" w:eastAsia="Times New Roman" w:hAnsi="Times New Roman" w:cs="Times New Roman"/>
          <w:color w:val="000000"/>
          <w:sz w:val="26"/>
          <w:szCs w:val="26"/>
        </w:rPr>
      </w:pPr>
      <w:r>
        <w:rPr>
          <w:noProof/>
        </w:rPr>
        <w:lastRenderedPageBreak/>
        <w:drawing>
          <wp:anchor distT="0" distB="0" distL="114300" distR="114300" simplePos="0" relativeHeight="251661312" behindDoc="0" locked="0" layoutInCell="1" allowOverlap="1" wp14:anchorId="3F2FFB9A" wp14:editId="4E082729">
            <wp:simplePos x="0" y="0"/>
            <wp:positionH relativeFrom="margin">
              <wp:align>right</wp:align>
            </wp:positionH>
            <wp:positionV relativeFrom="paragraph">
              <wp:posOffset>324094</wp:posOffset>
            </wp:positionV>
            <wp:extent cx="2879725" cy="1919605"/>
            <wp:effectExtent l="0" t="0" r="0" b="444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79725" cy="19196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8C8363" w14:textId="0EE842F4" w:rsidR="00035C5F" w:rsidDel="003A4351" w:rsidRDefault="00035C5F" w:rsidP="00324AB1">
      <w:pPr>
        <w:pBdr>
          <w:top w:val="nil"/>
          <w:left w:val="nil"/>
          <w:bottom w:val="nil"/>
          <w:right w:val="nil"/>
          <w:between w:val="nil"/>
        </w:pBdr>
        <w:spacing w:line="360" w:lineRule="auto"/>
        <w:rPr>
          <w:del w:id="40" w:author="hieu nguyen" w:date="2022-05-10T10:32:00Z"/>
          <w:rFonts w:ascii="Times New Roman" w:eastAsia="Times New Roman" w:hAnsi="Times New Roman" w:cs="Times New Roman"/>
          <w:color w:val="000000"/>
          <w:sz w:val="26"/>
          <w:szCs w:val="26"/>
        </w:rPr>
      </w:pPr>
    </w:p>
    <w:p w14:paraId="4BFC8403" w14:textId="31614653" w:rsidR="00035C5F" w:rsidDel="003A4351" w:rsidRDefault="00035C5F" w:rsidP="00324AB1">
      <w:pPr>
        <w:pBdr>
          <w:top w:val="nil"/>
          <w:left w:val="nil"/>
          <w:bottom w:val="nil"/>
          <w:right w:val="nil"/>
          <w:between w:val="nil"/>
        </w:pBdr>
        <w:spacing w:line="360" w:lineRule="auto"/>
        <w:rPr>
          <w:del w:id="41" w:author="hieu nguyen" w:date="2022-05-10T10:32:00Z"/>
          <w:rFonts w:ascii="Times New Roman" w:eastAsia="Times New Roman" w:hAnsi="Times New Roman" w:cs="Times New Roman"/>
          <w:color w:val="000000"/>
          <w:sz w:val="26"/>
          <w:szCs w:val="26"/>
        </w:rPr>
      </w:pPr>
    </w:p>
    <w:p w14:paraId="5AE1147E" w14:textId="07DC1AD1" w:rsidR="00035C5F" w:rsidDel="003A4351" w:rsidRDefault="00035C5F" w:rsidP="00324AB1">
      <w:pPr>
        <w:pBdr>
          <w:top w:val="nil"/>
          <w:left w:val="nil"/>
          <w:bottom w:val="nil"/>
          <w:right w:val="nil"/>
          <w:between w:val="nil"/>
        </w:pBdr>
        <w:spacing w:line="360" w:lineRule="auto"/>
        <w:rPr>
          <w:del w:id="42" w:author="hieu nguyen" w:date="2022-05-10T10:32:00Z"/>
          <w:rFonts w:ascii="Times New Roman" w:eastAsia="Times New Roman" w:hAnsi="Times New Roman" w:cs="Times New Roman"/>
          <w:color w:val="000000"/>
          <w:sz w:val="26"/>
          <w:szCs w:val="26"/>
        </w:rPr>
      </w:pPr>
    </w:p>
    <w:p w14:paraId="4327EB81" w14:textId="708426C4" w:rsidR="005943F6" w:rsidRDefault="009C705A">
      <w:pPr>
        <w:keepNext/>
        <w:pBdr>
          <w:top w:val="nil"/>
          <w:left w:val="nil"/>
          <w:bottom w:val="nil"/>
          <w:right w:val="nil"/>
          <w:between w:val="nil"/>
        </w:pBdr>
        <w:spacing w:line="360" w:lineRule="auto"/>
        <w:rPr>
          <w:ins w:id="43" w:author="hieu nguyen" w:date="2022-05-10T10:24:00Z"/>
        </w:rPr>
        <w:pPrChange w:id="44" w:author="hieu nguyen" w:date="2022-05-10T10:24:00Z">
          <w:pPr>
            <w:pBdr>
              <w:top w:val="nil"/>
              <w:left w:val="nil"/>
              <w:bottom w:val="nil"/>
              <w:right w:val="nil"/>
              <w:between w:val="nil"/>
            </w:pBdr>
            <w:spacing w:line="360" w:lineRule="auto"/>
          </w:pPr>
        </w:pPrChange>
      </w:pPr>
      <w:r w:rsidRPr="009E09AB">
        <w:rPr>
          <w:rFonts w:ascii="Times New Roman" w:eastAsia="Times New Roman" w:hAnsi="Times New Roman" w:cs="Times New Roman"/>
          <w:color w:val="000000"/>
          <w:sz w:val="26"/>
          <w:szCs w:val="26"/>
          <w:lang w:val="vi-VN"/>
        </w:rPr>
        <w:t>Thống kê</w:t>
      </w:r>
      <w:r>
        <w:rPr>
          <w:rFonts w:ascii="Times New Roman" w:eastAsia="Times New Roman" w:hAnsi="Times New Roman" w:cs="Times New Roman"/>
          <w:color w:val="000000"/>
          <w:sz w:val="26"/>
          <w:szCs w:val="26"/>
        </w:rPr>
        <w:t xml:space="preserve"> phân bố của cap-shape</w:t>
      </w:r>
      <w:r>
        <w:rPr>
          <w:noProof/>
        </w:rPr>
        <w:t xml:space="preserve"> surface</w:t>
      </w:r>
      <w:r>
        <w:rPr>
          <w:noProof/>
        </w:rPr>
        <w:tab/>
        <w:t xml:space="preserve">           </w:t>
      </w:r>
      <w:r w:rsidRPr="009E09AB">
        <w:rPr>
          <w:rFonts w:ascii="Times New Roman" w:eastAsia="Times New Roman" w:hAnsi="Times New Roman" w:cs="Times New Roman"/>
          <w:color w:val="000000"/>
          <w:sz w:val="26"/>
          <w:szCs w:val="26"/>
          <w:lang w:val="vi-VN"/>
        </w:rPr>
        <w:t>Thống kê</w:t>
      </w:r>
      <w:r>
        <w:rPr>
          <w:rFonts w:ascii="Times New Roman" w:eastAsia="Times New Roman" w:hAnsi="Times New Roman" w:cs="Times New Roman"/>
          <w:color w:val="000000"/>
          <w:sz w:val="26"/>
          <w:szCs w:val="26"/>
        </w:rPr>
        <w:t xml:space="preserve"> phân bố của gill-attachment</w:t>
      </w:r>
      <w:r>
        <w:rPr>
          <w:noProof/>
        </w:rPr>
        <w:t xml:space="preserve">  </w:t>
      </w:r>
      <w:r w:rsidR="00442CD2">
        <w:rPr>
          <w:noProof/>
        </w:rPr>
        <w:drawing>
          <wp:inline distT="0" distB="0" distL="0" distR="0" wp14:anchorId="091B80F0" wp14:editId="3F67B6E2">
            <wp:extent cx="2880000" cy="1919692"/>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0000" cy="1919692"/>
                    </a:xfrm>
                    <a:prstGeom prst="rect">
                      <a:avLst/>
                    </a:prstGeom>
                    <a:noFill/>
                    <a:ln>
                      <a:noFill/>
                    </a:ln>
                  </pic:spPr>
                </pic:pic>
              </a:graphicData>
            </a:graphic>
          </wp:inline>
        </w:drawing>
      </w:r>
    </w:p>
    <w:p w14:paraId="73C4EF14" w14:textId="13CD32F7" w:rsidR="00C72BE4" w:rsidRDefault="000C7279">
      <w:pPr>
        <w:pStyle w:val="Caption"/>
        <w:jc w:val="center"/>
        <w:rPr>
          <w:rFonts w:ascii="Times New Roman" w:eastAsia="Times New Roman" w:hAnsi="Times New Roman" w:cs="Times New Roman"/>
          <w:color w:val="000000"/>
          <w:sz w:val="26"/>
          <w:szCs w:val="26"/>
        </w:rPr>
        <w:pPrChange w:id="45" w:author="hieu nguyen" w:date="2022-05-10T10:24:00Z">
          <w:pPr>
            <w:pBdr>
              <w:top w:val="nil"/>
              <w:left w:val="nil"/>
              <w:bottom w:val="nil"/>
              <w:right w:val="nil"/>
              <w:between w:val="nil"/>
            </w:pBdr>
            <w:spacing w:line="360" w:lineRule="auto"/>
          </w:pPr>
        </w:pPrChange>
      </w:pPr>
      <w:ins w:id="46" w:author="hieu nguyen" w:date="2022-05-10T10:24:00Z">
        <w:r>
          <w:rPr>
            <w:noProof/>
          </w:rPr>
          <mc:AlternateContent>
            <mc:Choice Requires="wps">
              <w:drawing>
                <wp:anchor distT="0" distB="0" distL="114300" distR="114300" simplePos="0" relativeHeight="251676672" behindDoc="0" locked="0" layoutInCell="1" allowOverlap="1" wp14:anchorId="4EEFE57F" wp14:editId="053B3FC5">
                  <wp:simplePos x="0" y="0"/>
                  <wp:positionH relativeFrom="margin">
                    <wp:align>right</wp:align>
                  </wp:positionH>
                  <wp:positionV relativeFrom="paragraph">
                    <wp:posOffset>8255</wp:posOffset>
                  </wp:positionV>
                  <wp:extent cx="2879725" cy="158115"/>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2879725" cy="158115"/>
                          </a:xfrm>
                          <a:prstGeom prst="rect">
                            <a:avLst/>
                          </a:prstGeom>
                          <a:solidFill>
                            <a:prstClr val="white"/>
                          </a:solidFill>
                          <a:ln>
                            <a:noFill/>
                          </a:ln>
                        </wps:spPr>
                        <wps:txbx>
                          <w:txbxContent>
                            <w:p w14:paraId="0E0E4DA6" w14:textId="739CEDDD" w:rsidR="005943F6" w:rsidRPr="00156CD2" w:rsidRDefault="005943F6">
                              <w:pPr>
                                <w:pStyle w:val="Caption"/>
                                <w:jc w:val="center"/>
                                <w:rPr>
                                  <w:noProof/>
                                </w:rPr>
                                <w:pPrChange w:id="47" w:author="hieu nguyen" w:date="2022-05-10T10:24:00Z">
                                  <w:pPr>
                                    <w:keepNext/>
                                    <w:pBdr>
                                      <w:top w:val="nil"/>
                                      <w:left w:val="nil"/>
                                      <w:bottom w:val="nil"/>
                                      <w:right w:val="nil"/>
                                      <w:between w:val="nil"/>
                                    </w:pBdr>
                                    <w:spacing w:line="360" w:lineRule="auto"/>
                                  </w:pPr>
                                </w:pPrChange>
                              </w:pPr>
                              <w:ins w:id="48" w:author="hieu nguyen" w:date="2022-05-10T10:24:00Z">
                                <w:r>
                                  <w:t>Hình 1.8: Thống kê đặc trưng gill-attachment</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EEFE57F" id="Text Box 36" o:spid="_x0000_s1030" type="#_x0000_t202" style="position:absolute;left:0;text-align:left;margin-left:175.55pt;margin-top:.65pt;width:226.75pt;height:12.45pt;z-index:25167667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" stroked="f">
                  <v:textbox inset="0,0,0,0">
                    <w:txbxContent>
                      <w:p w14:paraId="0E0E4DA6" w14:textId="739CEDDD" w:rsidR="005943F6" w:rsidRPr="00156CD2" w:rsidRDefault="005943F6">
                        <w:pPr>
                          <w:pStyle w:val="Caption"/>
                          <w:jc w:val="center"/>
                          <w:rPr>
                            <w:noProof/>
                          </w:rPr>
                          <w:pPrChange w:id="58" w:author="hieu nguyen" w:date="2022-05-10T10:24:00Z">
                            <w:pPr>
                              <w:keepNext/>
                              <w:pBdr>
                                <w:top w:val="nil"/>
                                <w:left w:val="nil"/>
                                <w:bottom w:val="nil"/>
                                <w:right w:val="nil"/>
                                <w:between w:val="nil"/>
                              </w:pBdr>
                              <w:spacing w:line="360" w:lineRule="auto"/>
                            </w:pPr>
                          </w:pPrChange>
                        </w:pPr>
                        <w:ins w:id="59" w:author="hieu nguyen" w:date="2022-05-10T10:24:00Z">
                          <w:r>
                            <w:t>Hình 1.8: Thống kê đặc trưng gill-attachment</w:t>
                          </w:r>
                        </w:ins>
                      </w:p>
                    </w:txbxContent>
                  </v:textbox>
                  <w10:wrap type="square" anchorx="margin"/>
                </v:shape>
              </w:pict>
            </mc:Fallback>
          </mc:AlternateContent>
        </w:r>
        <w:r w:rsidR="005943F6">
          <w:t>Hình 1.7: Thống kê đặc trưng cap-surface</w:t>
        </w:r>
      </w:ins>
    </w:p>
    <w:p w14:paraId="7AE7EA65" w14:textId="7F0FD04A" w:rsidR="00035C5F" w:rsidRPr="00035C5F" w:rsidRDefault="00035C5F" w:rsidP="00035C5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noProof/>
        </w:rPr>
        <w:drawing>
          <wp:anchor distT="0" distB="0" distL="114300" distR="114300" simplePos="0" relativeHeight="251662336" behindDoc="0" locked="0" layoutInCell="1" allowOverlap="1" wp14:anchorId="07E63492" wp14:editId="677E91C8">
            <wp:simplePos x="0" y="0"/>
            <wp:positionH relativeFrom="margin">
              <wp:align>right</wp:align>
            </wp:positionH>
            <wp:positionV relativeFrom="paragraph">
              <wp:posOffset>285555</wp:posOffset>
            </wp:positionV>
            <wp:extent cx="2879725" cy="1919605"/>
            <wp:effectExtent l="0" t="0" r="0" b="444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79725" cy="19196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color w:val="000000"/>
          <w:sz w:val="26"/>
          <w:szCs w:val="26"/>
        </w:rPr>
        <w:t>Th</w:t>
      </w:r>
      <w:r>
        <w:rPr>
          <w:rFonts w:ascii="Times New Roman" w:eastAsia="Times New Roman" w:hAnsi="Times New Roman" w:cs="Times New Roman"/>
          <w:color w:val="000000"/>
          <w:sz w:val="26"/>
          <w:szCs w:val="26"/>
          <w:lang w:val="vi-VN"/>
        </w:rPr>
        <w:t xml:space="preserve">ống </w:t>
      </w:r>
      <w:r>
        <w:rPr>
          <w:rFonts w:ascii="Times New Roman" w:eastAsia="Times New Roman" w:hAnsi="Times New Roman" w:cs="Times New Roman"/>
          <w:color w:val="000000"/>
          <w:sz w:val="26"/>
          <w:szCs w:val="26"/>
        </w:rPr>
        <w:t>kê</w:t>
      </w:r>
      <w:r w:rsidR="009C705A">
        <w:rPr>
          <w:rFonts w:ascii="Times New Roman" w:eastAsia="Times New Roman" w:hAnsi="Times New Roman" w:cs="Times New Roman"/>
          <w:color w:val="000000"/>
          <w:sz w:val="26"/>
          <w:szCs w:val="26"/>
        </w:rPr>
        <w:t xml:space="preserve"> phân bố của gill-size</w:t>
      </w:r>
      <w:r w:rsidR="009C705A">
        <w:rPr>
          <w:rFonts w:ascii="Times New Roman" w:eastAsia="Times New Roman" w:hAnsi="Times New Roman" w:cs="Times New Roman"/>
          <w:color w:val="000000"/>
          <w:sz w:val="26"/>
          <w:szCs w:val="26"/>
        </w:rPr>
        <w:tab/>
      </w:r>
      <w:r w:rsidR="009C705A">
        <w:rPr>
          <w:rFonts w:ascii="Times New Roman" w:eastAsia="Times New Roman" w:hAnsi="Times New Roman" w:cs="Times New Roman"/>
          <w:color w:val="000000"/>
          <w:sz w:val="26"/>
          <w:szCs w:val="26"/>
        </w:rPr>
        <w:tab/>
        <w:t xml:space="preserve">         Thống kê phân</w:t>
      </w:r>
      <w:r w:rsidR="009C705A" w:rsidRPr="009C705A">
        <w:rPr>
          <w:rFonts w:ascii="Times New Roman" w:eastAsia="Times New Roman" w:hAnsi="Times New Roman" w:cs="Times New Roman"/>
          <w:color w:val="000000"/>
          <w:sz w:val="26"/>
          <w:szCs w:val="26"/>
        </w:rPr>
        <w:t xml:space="preserve"> </w:t>
      </w:r>
      <w:r w:rsidR="009C705A">
        <w:rPr>
          <w:rFonts w:ascii="Times New Roman" w:eastAsia="Times New Roman" w:hAnsi="Times New Roman" w:cs="Times New Roman"/>
          <w:color w:val="000000"/>
          <w:sz w:val="26"/>
          <w:szCs w:val="26"/>
        </w:rPr>
        <w:t>bố của gill-color</w:t>
      </w:r>
      <w:r w:rsidR="009C705A">
        <w:rPr>
          <w:noProof/>
        </w:rPr>
        <w:t xml:space="preserve"> </w:t>
      </w:r>
    </w:p>
    <w:p w14:paraId="53D601CB" w14:textId="29671DC7" w:rsidR="005943F6" w:rsidRDefault="00035C5F">
      <w:pPr>
        <w:keepNext/>
        <w:pBdr>
          <w:top w:val="nil"/>
          <w:left w:val="nil"/>
          <w:bottom w:val="nil"/>
          <w:right w:val="nil"/>
          <w:between w:val="nil"/>
        </w:pBdr>
        <w:spacing w:line="360" w:lineRule="auto"/>
        <w:rPr>
          <w:ins w:id="49" w:author="hieu nguyen" w:date="2022-05-10T10:25:00Z"/>
        </w:rPr>
        <w:pPrChange w:id="50" w:author="hieu nguyen" w:date="2022-05-10T10:25:00Z">
          <w:pPr>
            <w:pBdr>
              <w:top w:val="nil"/>
              <w:left w:val="nil"/>
              <w:bottom w:val="nil"/>
              <w:right w:val="nil"/>
              <w:between w:val="nil"/>
            </w:pBdr>
            <w:spacing w:line="360" w:lineRule="auto"/>
          </w:pPr>
        </w:pPrChange>
      </w:pPr>
      <w:r>
        <w:rPr>
          <w:noProof/>
        </w:rPr>
        <w:drawing>
          <wp:inline distT="0" distB="0" distL="0" distR="0" wp14:anchorId="6E8538F0" wp14:editId="0FCD60D4">
            <wp:extent cx="2880000" cy="1919692"/>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0000" cy="1919692"/>
                    </a:xfrm>
                    <a:prstGeom prst="rect">
                      <a:avLst/>
                    </a:prstGeom>
                    <a:noFill/>
                    <a:ln>
                      <a:noFill/>
                    </a:ln>
                  </pic:spPr>
                </pic:pic>
              </a:graphicData>
            </a:graphic>
          </wp:inline>
        </w:drawing>
      </w:r>
    </w:p>
    <w:p w14:paraId="389F21FB" w14:textId="73EE15F5" w:rsidR="00035C5F" w:rsidRDefault="000C7279">
      <w:pPr>
        <w:pStyle w:val="Caption"/>
        <w:jc w:val="center"/>
        <w:rPr>
          <w:rFonts w:ascii="Times New Roman" w:eastAsia="Times New Roman" w:hAnsi="Times New Roman" w:cs="Times New Roman"/>
          <w:color w:val="000000"/>
          <w:sz w:val="26"/>
          <w:szCs w:val="26"/>
        </w:rPr>
        <w:pPrChange w:id="51" w:author="hieu nguyen" w:date="2022-05-10T10:25:00Z">
          <w:pPr>
            <w:pBdr>
              <w:top w:val="nil"/>
              <w:left w:val="nil"/>
              <w:bottom w:val="nil"/>
              <w:right w:val="nil"/>
              <w:between w:val="nil"/>
            </w:pBdr>
            <w:spacing w:line="360" w:lineRule="auto"/>
          </w:pPr>
        </w:pPrChange>
      </w:pPr>
      <w:ins w:id="52" w:author="hieu nguyen" w:date="2022-05-10T10:25:00Z">
        <w:r>
          <w:rPr>
            <w:noProof/>
          </w:rPr>
          <mc:AlternateContent>
            <mc:Choice Requires="wps">
              <w:drawing>
                <wp:anchor distT="0" distB="0" distL="114300" distR="114300" simplePos="0" relativeHeight="251678720" behindDoc="0" locked="0" layoutInCell="1" allowOverlap="1" wp14:anchorId="112860A4" wp14:editId="2E3CE683">
                  <wp:simplePos x="0" y="0"/>
                  <wp:positionH relativeFrom="margin">
                    <wp:align>right</wp:align>
                  </wp:positionH>
                  <wp:positionV relativeFrom="paragraph">
                    <wp:posOffset>6985</wp:posOffset>
                  </wp:positionV>
                  <wp:extent cx="2879725" cy="134620"/>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2879725" cy="134620"/>
                          </a:xfrm>
                          <a:prstGeom prst="rect">
                            <a:avLst/>
                          </a:prstGeom>
                          <a:solidFill>
                            <a:prstClr val="white"/>
                          </a:solidFill>
                          <a:ln>
                            <a:noFill/>
                          </a:ln>
                        </wps:spPr>
                        <wps:txbx>
                          <w:txbxContent>
                            <w:p w14:paraId="6F731031" w14:textId="1B378508" w:rsidR="005943F6" w:rsidRPr="00E658E5" w:rsidRDefault="005943F6">
                              <w:pPr>
                                <w:pStyle w:val="Caption"/>
                                <w:jc w:val="center"/>
                                <w:rPr>
                                  <w:noProof/>
                                </w:rPr>
                                <w:pPrChange w:id="53" w:author="hieu nguyen" w:date="2022-05-10T10:26:00Z">
                                  <w:pPr>
                                    <w:pBdr>
                                      <w:top w:val="nil"/>
                                      <w:left w:val="nil"/>
                                      <w:bottom w:val="nil"/>
                                      <w:right w:val="nil"/>
                                      <w:between w:val="nil"/>
                                    </w:pBdr>
                                    <w:spacing w:line="360" w:lineRule="auto"/>
                                  </w:pPr>
                                </w:pPrChange>
                              </w:pPr>
                              <w:ins w:id="54" w:author="hieu nguyen" w:date="2022-05-10T10:25:00Z">
                                <w:r>
                                  <w:t>Hình 1.10: Thống kê đặc trưng gill-color</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12860A4" id="Text Box 37" o:spid="_x0000_s1031" type="#_x0000_t202" style="position:absolute;left:0;text-align:left;margin-left:175.55pt;margin-top:.55pt;width:226.75pt;height:10.6pt;z-index:25167872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" stroked="f">
                  <v:textbox inset="0,0,0,0">
                    <w:txbxContent>
                      <w:p w14:paraId="6F731031" w14:textId="1B378508" w:rsidR="005943F6" w:rsidRPr="00E658E5" w:rsidRDefault="005943F6">
                        <w:pPr>
                          <w:pStyle w:val="Caption"/>
                          <w:jc w:val="center"/>
                          <w:rPr>
                            <w:noProof/>
                          </w:rPr>
                          <w:pPrChange w:id="66" w:author="hieu nguyen" w:date="2022-05-10T10:26:00Z">
                            <w:pPr>
                              <w:pBdr>
                                <w:top w:val="nil"/>
                                <w:left w:val="nil"/>
                                <w:bottom w:val="nil"/>
                                <w:right w:val="nil"/>
                                <w:between w:val="nil"/>
                              </w:pBdr>
                              <w:spacing w:line="360" w:lineRule="auto"/>
                            </w:pPr>
                          </w:pPrChange>
                        </w:pPr>
                        <w:ins w:id="67" w:author="hieu nguyen" w:date="2022-05-10T10:25:00Z">
                          <w:r>
                            <w:t>Hình 1.10: Thống kê đặc trưng gill-color</w:t>
                          </w:r>
                        </w:ins>
                      </w:p>
                    </w:txbxContent>
                  </v:textbox>
                  <w10:wrap type="square" anchorx="margin"/>
                </v:shape>
              </w:pict>
            </mc:Fallback>
          </mc:AlternateContent>
        </w:r>
        <w:r w:rsidR="005943F6">
          <w:t>Hình 1.9: Thống kê đặc trưng gill-size</w:t>
        </w:r>
      </w:ins>
    </w:p>
    <w:p w14:paraId="511053C7" w14:textId="02A774C7" w:rsidR="00035C5F" w:rsidRDefault="00035C5F" w:rsidP="00324AB1">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noProof/>
        </w:rPr>
        <w:drawing>
          <wp:anchor distT="0" distB="0" distL="114300" distR="114300" simplePos="0" relativeHeight="251663360" behindDoc="0" locked="0" layoutInCell="1" allowOverlap="1" wp14:anchorId="106DBD66" wp14:editId="1F95275E">
            <wp:simplePos x="0" y="0"/>
            <wp:positionH relativeFrom="margin">
              <wp:align>right</wp:align>
            </wp:positionH>
            <wp:positionV relativeFrom="paragraph">
              <wp:posOffset>255466</wp:posOffset>
            </wp:positionV>
            <wp:extent cx="2880000" cy="1919692"/>
            <wp:effectExtent l="0" t="0" r="0" b="444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80000" cy="1919692"/>
                    </a:xfrm>
                    <a:prstGeom prst="rect">
                      <a:avLst/>
                    </a:prstGeom>
                    <a:noFill/>
                    <a:ln>
                      <a:noFill/>
                    </a:ln>
                  </pic:spPr>
                </pic:pic>
              </a:graphicData>
            </a:graphic>
            <wp14:sizeRelH relativeFrom="page">
              <wp14:pctWidth>0</wp14:pctWidth>
            </wp14:sizeRelH>
            <wp14:sizeRelV relativeFrom="page">
              <wp14:pctHeight>0</wp14:pctHeight>
            </wp14:sizeRelV>
          </wp:anchor>
        </w:drawing>
      </w:r>
      <w:r w:rsidR="009C705A" w:rsidRPr="009C705A">
        <w:rPr>
          <w:rFonts w:ascii="Times New Roman" w:eastAsia="Times New Roman" w:hAnsi="Times New Roman" w:cs="Times New Roman"/>
          <w:color w:val="000000"/>
          <w:sz w:val="26"/>
          <w:szCs w:val="26"/>
        </w:rPr>
        <w:t xml:space="preserve"> </w:t>
      </w:r>
      <w:r w:rsidR="009C705A">
        <w:rPr>
          <w:rFonts w:ascii="Times New Roman" w:eastAsia="Times New Roman" w:hAnsi="Times New Roman" w:cs="Times New Roman"/>
          <w:color w:val="000000"/>
          <w:sz w:val="26"/>
          <w:szCs w:val="26"/>
        </w:rPr>
        <w:t>Thống kê phân</w:t>
      </w:r>
      <w:r w:rsidR="009C705A" w:rsidRPr="009C705A">
        <w:rPr>
          <w:rFonts w:ascii="Times New Roman" w:eastAsia="Times New Roman" w:hAnsi="Times New Roman" w:cs="Times New Roman"/>
          <w:color w:val="000000"/>
          <w:sz w:val="26"/>
          <w:szCs w:val="26"/>
        </w:rPr>
        <w:t xml:space="preserve"> </w:t>
      </w:r>
      <w:r w:rsidR="009C705A">
        <w:rPr>
          <w:rFonts w:ascii="Times New Roman" w:eastAsia="Times New Roman" w:hAnsi="Times New Roman" w:cs="Times New Roman"/>
          <w:color w:val="000000"/>
          <w:sz w:val="26"/>
          <w:szCs w:val="26"/>
        </w:rPr>
        <w:t>bố của gill-spacing</w:t>
      </w:r>
      <w:r w:rsidR="009C705A">
        <w:rPr>
          <w:rFonts w:ascii="Times New Roman" w:eastAsia="Times New Roman" w:hAnsi="Times New Roman" w:cs="Times New Roman"/>
          <w:color w:val="000000"/>
          <w:sz w:val="26"/>
          <w:szCs w:val="26"/>
        </w:rPr>
        <w:tab/>
      </w:r>
      <w:r w:rsidR="009C705A">
        <w:rPr>
          <w:rFonts w:ascii="Times New Roman" w:eastAsia="Times New Roman" w:hAnsi="Times New Roman" w:cs="Times New Roman"/>
          <w:color w:val="000000"/>
          <w:sz w:val="26"/>
          <w:szCs w:val="26"/>
        </w:rPr>
        <w:tab/>
        <w:t>Thống kê phân</w:t>
      </w:r>
      <w:r w:rsidR="009C705A" w:rsidRPr="009C705A">
        <w:rPr>
          <w:rFonts w:ascii="Times New Roman" w:eastAsia="Times New Roman" w:hAnsi="Times New Roman" w:cs="Times New Roman"/>
          <w:color w:val="000000"/>
          <w:sz w:val="26"/>
          <w:szCs w:val="26"/>
        </w:rPr>
        <w:t xml:space="preserve"> </w:t>
      </w:r>
      <w:r w:rsidR="009C705A">
        <w:rPr>
          <w:rFonts w:ascii="Times New Roman" w:eastAsia="Times New Roman" w:hAnsi="Times New Roman" w:cs="Times New Roman"/>
          <w:color w:val="000000"/>
          <w:sz w:val="26"/>
          <w:szCs w:val="26"/>
        </w:rPr>
        <w:t>bố của odor</w:t>
      </w:r>
      <w:r w:rsidR="009C705A">
        <w:rPr>
          <w:noProof/>
        </w:rPr>
        <w:t xml:space="preserve"> </w:t>
      </w:r>
    </w:p>
    <w:p w14:paraId="44919E1E" w14:textId="2C467BB7" w:rsidR="005943F6" w:rsidRDefault="000C7279">
      <w:pPr>
        <w:keepNext/>
        <w:pBdr>
          <w:top w:val="nil"/>
          <w:left w:val="nil"/>
          <w:bottom w:val="nil"/>
          <w:right w:val="nil"/>
          <w:between w:val="nil"/>
        </w:pBdr>
        <w:spacing w:line="360" w:lineRule="auto"/>
        <w:rPr>
          <w:ins w:id="55" w:author="hieu nguyen" w:date="2022-05-10T10:26:00Z"/>
        </w:rPr>
        <w:pPrChange w:id="56" w:author="hieu nguyen" w:date="2022-05-10T10:26:00Z">
          <w:pPr>
            <w:pBdr>
              <w:top w:val="nil"/>
              <w:left w:val="nil"/>
              <w:bottom w:val="nil"/>
              <w:right w:val="nil"/>
              <w:between w:val="nil"/>
            </w:pBdr>
            <w:spacing w:line="360" w:lineRule="auto"/>
          </w:pPr>
        </w:pPrChange>
      </w:pPr>
      <w:ins w:id="57" w:author="hieu nguyen" w:date="2022-05-10T10:26:00Z">
        <w:r>
          <w:rPr>
            <w:noProof/>
          </w:rPr>
          <mc:AlternateContent>
            <mc:Choice Requires="wps">
              <w:drawing>
                <wp:anchor distT="0" distB="0" distL="114300" distR="114300" simplePos="0" relativeHeight="251680768" behindDoc="0" locked="0" layoutInCell="1" allowOverlap="1" wp14:anchorId="2F556294" wp14:editId="054CDB40">
                  <wp:simplePos x="0" y="0"/>
                  <wp:positionH relativeFrom="margin">
                    <wp:posOffset>3063875</wp:posOffset>
                  </wp:positionH>
                  <wp:positionV relativeFrom="paragraph">
                    <wp:posOffset>2003572</wp:posOffset>
                  </wp:positionV>
                  <wp:extent cx="2879725" cy="635"/>
                  <wp:effectExtent l="0" t="0" r="0" b="0"/>
                  <wp:wrapSquare wrapText="bothSides"/>
                  <wp:docPr id="38" name="Text Box 38"/>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45AF2873" w14:textId="5EB40048" w:rsidR="003A4351" w:rsidRPr="007F1A59" w:rsidRDefault="003A4351">
                              <w:pPr>
                                <w:pStyle w:val="Caption"/>
                                <w:jc w:val="center"/>
                                <w:rPr>
                                  <w:noProof/>
                                </w:rPr>
                                <w:pPrChange w:id="58" w:author="hieu nguyen" w:date="2022-05-10T10:27:00Z">
                                  <w:pPr>
                                    <w:pBdr>
                                      <w:top w:val="nil"/>
                                      <w:left w:val="nil"/>
                                      <w:bottom w:val="nil"/>
                                      <w:right w:val="nil"/>
                                      <w:between w:val="nil"/>
                                    </w:pBdr>
                                    <w:spacing w:line="360" w:lineRule="auto"/>
                                  </w:pPr>
                                </w:pPrChange>
                              </w:pPr>
                              <w:ins w:id="59" w:author="hieu nguyen" w:date="2022-05-10T10:26:00Z">
                                <w:r>
                                  <w:t>Hình 1.12: Thống kê đặc trưng odor</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F556294" id="Text Box 38" o:spid="_x0000_s1032" type="#_x0000_t202" style="position:absolute;margin-left:241.25pt;margin-top:157.75pt;width:226.75pt;height:.05pt;z-index:2516807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" stroked="f">
                  <v:textbox style="mso-fit-shape-to-text:t" inset="0,0,0,0">
                    <w:txbxContent>
                      <w:p w14:paraId="45AF2873" w14:textId="5EB40048" w:rsidR="003A4351" w:rsidRPr="007F1A59" w:rsidRDefault="003A4351">
                        <w:pPr>
                          <w:pStyle w:val="Caption"/>
                          <w:jc w:val="center"/>
                          <w:rPr>
                            <w:noProof/>
                          </w:rPr>
                          <w:pPrChange w:id="73" w:author="hieu nguyen" w:date="2022-05-10T10:27:00Z">
                            <w:pPr>
                              <w:pBdr>
                                <w:top w:val="nil"/>
                                <w:left w:val="nil"/>
                                <w:bottom w:val="nil"/>
                                <w:right w:val="nil"/>
                                <w:between w:val="nil"/>
                              </w:pBdr>
                              <w:spacing w:line="360" w:lineRule="auto"/>
                            </w:pPr>
                          </w:pPrChange>
                        </w:pPr>
                        <w:ins w:id="74" w:author="hieu nguyen" w:date="2022-05-10T10:26:00Z">
                          <w:r>
                            <w:t>Hình 1.12: Thống kê đặc trưng odor</w:t>
                          </w:r>
                        </w:ins>
                      </w:p>
                    </w:txbxContent>
                  </v:textbox>
                  <w10:wrap type="square" anchorx="margin"/>
                </v:shape>
              </w:pict>
            </mc:Fallback>
          </mc:AlternateContent>
        </w:r>
      </w:ins>
      <w:r w:rsidR="00035C5F">
        <w:rPr>
          <w:noProof/>
        </w:rPr>
        <w:drawing>
          <wp:inline distT="0" distB="0" distL="0" distR="0" wp14:anchorId="257B6F60" wp14:editId="22D46F31">
            <wp:extent cx="2880000" cy="1919692"/>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80000" cy="1919692"/>
                    </a:xfrm>
                    <a:prstGeom prst="rect">
                      <a:avLst/>
                    </a:prstGeom>
                    <a:noFill/>
                    <a:ln>
                      <a:noFill/>
                    </a:ln>
                  </pic:spPr>
                </pic:pic>
              </a:graphicData>
            </a:graphic>
          </wp:inline>
        </w:drawing>
      </w:r>
    </w:p>
    <w:p w14:paraId="68BEAFA7" w14:textId="571DC61F" w:rsidR="00C72BE4" w:rsidDel="003A4351" w:rsidRDefault="005943F6">
      <w:pPr>
        <w:pStyle w:val="Caption"/>
        <w:jc w:val="center"/>
        <w:rPr>
          <w:del w:id="60" w:author="hieu nguyen" w:date="2022-05-10T10:29:00Z"/>
          <w:rFonts w:ascii="Times New Roman" w:eastAsia="Times New Roman" w:hAnsi="Times New Roman" w:cs="Times New Roman"/>
          <w:color w:val="000000"/>
          <w:sz w:val="26"/>
          <w:szCs w:val="26"/>
        </w:rPr>
        <w:pPrChange w:id="61" w:author="hieu nguyen" w:date="2022-05-10T10:26:00Z">
          <w:pPr>
            <w:pBdr>
              <w:top w:val="nil"/>
              <w:left w:val="nil"/>
              <w:bottom w:val="nil"/>
              <w:right w:val="nil"/>
              <w:between w:val="nil"/>
            </w:pBdr>
            <w:spacing w:line="360" w:lineRule="auto"/>
          </w:pPr>
        </w:pPrChange>
      </w:pPr>
      <w:ins w:id="62" w:author="hieu nguyen" w:date="2022-05-10T10:26:00Z">
        <w:r>
          <w:t>Hình 1.11: Thống kê đặc trưng gill-spacing</w:t>
        </w:r>
      </w:ins>
    </w:p>
    <w:p w14:paraId="20B8CE14" w14:textId="11E16F06" w:rsidR="00035C5F" w:rsidDel="003A4351" w:rsidRDefault="00035C5F" w:rsidP="00324AB1">
      <w:pPr>
        <w:pBdr>
          <w:top w:val="nil"/>
          <w:left w:val="nil"/>
          <w:bottom w:val="nil"/>
          <w:right w:val="nil"/>
          <w:between w:val="nil"/>
        </w:pBdr>
        <w:spacing w:line="360" w:lineRule="auto"/>
        <w:rPr>
          <w:del w:id="63" w:author="hieu nguyen" w:date="2022-05-10T10:29:00Z"/>
          <w:rFonts w:ascii="Times New Roman" w:eastAsia="Times New Roman" w:hAnsi="Times New Roman" w:cs="Times New Roman"/>
          <w:color w:val="000000"/>
          <w:sz w:val="26"/>
          <w:szCs w:val="26"/>
        </w:rPr>
      </w:pPr>
    </w:p>
    <w:p w14:paraId="106CFFFD" w14:textId="3392290E" w:rsidR="00035C5F" w:rsidDel="003A4351" w:rsidRDefault="00035C5F" w:rsidP="00324AB1">
      <w:pPr>
        <w:pBdr>
          <w:top w:val="nil"/>
          <w:left w:val="nil"/>
          <w:bottom w:val="nil"/>
          <w:right w:val="nil"/>
          <w:between w:val="nil"/>
        </w:pBdr>
        <w:spacing w:line="360" w:lineRule="auto"/>
        <w:rPr>
          <w:del w:id="64" w:author="hieu nguyen" w:date="2022-05-10T10:29:00Z"/>
          <w:rFonts w:ascii="Times New Roman" w:eastAsia="Times New Roman" w:hAnsi="Times New Roman" w:cs="Times New Roman"/>
          <w:color w:val="000000"/>
          <w:sz w:val="26"/>
          <w:szCs w:val="26"/>
        </w:rPr>
      </w:pPr>
    </w:p>
    <w:p w14:paraId="0CBDAFC5" w14:textId="640CC0BA" w:rsidR="00035C5F" w:rsidDel="003A4351" w:rsidRDefault="00035C5F" w:rsidP="00324AB1">
      <w:pPr>
        <w:pBdr>
          <w:top w:val="nil"/>
          <w:left w:val="nil"/>
          <w:bottom w:val="nil"/>
          <w:right w:val="nil"/>
          <w:between w:val="nil"/>
        </w:pBdr>
        <w:spacing w:line="360" w:lineRule="auto"/>
        <w:rPr>
          <w:del w:id="65" w:author="hieu nguyen" w:date="2022-05-10T10:29:00Z"/>
          <w:rFonts w:ascii="Times New Roman" w:eastAsia="Times New Roman" w:hAnsi="Times New Roman" w:cs="Times New Roman"/>
          <w:color w:val="000000"/>
          <w:sz w:val="26"/>
          <w:szCs w:val="26"/>
        </w:rPr>
      </w:pPr>
    </w:p>
    <w:p w14:paraId="584A8732" w14:textId="3E316B05" w:rsidR="00035C5F" w:rsidRDefault="00035C5F">
      <w:pPr>
        <w:pStyle w:val="Caption"/>
        <w:jc w:val="center"/>
        <w:pPrChange w:id="66" w:author="hieu nguyen" w:date="2022-05-10T10:29:00Z">
          <w:pPr>
            <w:pBdr>
              <w:top w:val="nil"/>
              <w:left w:val="nil"/>
              <w:bottom w:val="nil"/>
              <w:right w:val="nil"/>
              <w:between w:val="nil"/>
            </w:pBdr>
            <w:spacing w:line="360" w:lineRule="auto"/>
          </w:pPr>
        </w:pPrChange>
      </w:pPr>
    </w:p>
    <w:p w14:paraId="08E38133" w14:textId="0C39CF24" w:rsidR="00035C5F" w:rsidRDefault="00035C5F" w:rsidP="00324AB1">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noProof/>
        </w:rPr>
        <w:lastRenderedPageBreak/>
        <w:drawing>
          <wp:anchor distT="0" distB="0" distL="114300" distR="114300" simplePos="0" relativeHeight="251664384" behindDoc="0" locked="0" layoutInCell="1" allowOverlap="1" wp14:anchorId="28E395AE" wp14:editId="04ED3520">
            <wp:simplePos x="0" y="0"/>
            <wp:positionH relativeFrom="margin">
              <wp:posOffset>3063875</wp:posOffset>
            </wp:positionH>
            <wp:positionV relativeFrom="paragraph">
              <wp:posOffset>280182</wp:posOffset>
            </wp:positionV>
            <wp:extent cx="2879725" cy="1919605"/>
            <wp:effectExtent l="0" t="0" r="0" b="444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79725" cy="19196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color w:val="000000"/>
          <w:sz w:val="26"/>
          <w:szCs w:val="26"/>
        </w:rPr>
        <w:t>T</w:t>
      </w:r>
      <w:r w:rsidR="009C705A">
        <w:rPr>
          <w:rFonts w:ascii="Times New Roman" w:eastAsia="Times New Roman" w:hAnsi="Times New Roman" w:cs="Times New Roman"/>
          <w:color w:val="000000"/>
          <w:sz w:val="26"/>
          <w:szCs w:val="26"/>
        </w:rPr>
        <w:t>hống kê phân</w:t>
      </w:r>
      <w:r w:rsidR="009C705A" w:rsidRPr="009C705A">
        <w:rPr>
          <w:rFonts w:ascii="Times New Roman" w:eastAsia="Times New Roman" w:hAnsi="Times New Roman" w:cs="Times New Roman"/>
          <w:color w:val="000000"/>
          <w:sz w:val="26"/>
          <w:szCs w:val="26"/>
        </w:rPr>
        <w:t xml:space="preserve"> </w:t>
      </w:r>
      <w:r w:rsidR="009C705A">
        <w:rPr>
          <w:rFonts w:ascii="Times New Roman" w:eastAsia="Times New Roman" w:hAnsi="Times New Roman" w:cs="Times New Roman"/>
          <w:color w:val="000000"/>
          <w:sz w:val="26"/>
          <w:szCs w:val="26"/>
        </w:rPr>
        <w:t>bố của ring-number</w:t>
      </w:r>
      <w:r w:rsidR="009C705A">
        <w:rPr>
          <w:noProof/>
        </w:rPr>
        <w:t xml:space="preserve"> </w:t>
      </w:r>
      <w:r w:rsidR="009C705A">
        <w:rPr>
          <w:noProof/>
        </w:rPr>
        <w:tab/>
        <w:t xml:space="preserve">          </w:t>
      </w:r>
      <w:r w:rsidR="009C705A">
        <w:rPr>
          <w:rFonts w:ascii="Times New Roman" w:eastAsia="Times New Roman" w:hAnsi="Times New Roman" w:cs="Times New Roman"/>
          <w:color w:val="000000"/>
          <w:sz w:val="26"/>
          <w:szCs w:val="26"/>
        </w:rPr>
        <w:t>Thống kê phân</w:t>
      </w:r>
      <w:r w:rsidR="009C705A" w:rsidRPr="009C705A">
        <w:rPr>
          <w:rFonts w:ascii="Times New Roman" w:eastAsia="Times New Roman" w:hAnsi="Times New Roman" w:cs="Times New Roman"/>
          <w:color w:val="000000"/>
          <w:sz w:val="26"/>
          <w:szCs w:val="26"/>
        </w:rPr>
        <w:t xml:space="preserve"> </w:t>
      </w:r>
      <w:r w:rsidR="009C705A">
        <w:rPr>
          <w:rFonts w:ascii="Times New Roman" w:eastAsia="Times New Roman" w:hAnsi="Times New Roman" w:cs="Times New Roman"/>
          <w:color w:val="000000"/>
          <w:sz w:val="26"/>
          <w:szCs w:val="26"/>
        </w:rPr>
        <w:t>bố của ring-type</w:t>
      </w:r>
    </w:p>
    <w:p w14:paraId="18467A30" w14:textId="64E37430" w:rsidR="003A4351" w:rsidRDefault="000C7279">
      <w:pPr>
        <w:keepNext/>
        <w:pBdr>
          <w:top w:val="nil"/>
          <w:left w:val="nil"/>
          <w:bottom w:val="nil"/>
          <w:right w:val="nil"/>
          <w:between w:val="nil"/>
        </w:pBdr>
        <w:spacing w:line="360" w:lineRule="auto"/>
        <w:rPr>
          <w:ins w:id="67" w:author="hieu nguyen" w:date="2022-05-10T10:28:00Z"/>
        </w:rPr>
        <w:pPrChange w:id="68" w:author="hieu nguyen" w:date="2022-05-10T10:28:00Z">
          <w:pPr>
            <w:pBdr>
              <w:top w:val="nil"/>
              <w:left w:val="nil"/>
              <w:bottom w:val="nil"/>
              <w:right w:val="nil"/>
              <w:between w:val="nil"/>
            </w:pBdr>
            <w:spacing w:line="360" w:lineRule="auto"/>
          </w:pPr>
        </w:pPrChange>
      </w:pPr>
      <w:ins w:id="69" w:author="hieu nguyen" w:date="2022-05-10T10:29:00Z">
        <w:r>
          <w:rPr>
            <w:noProof/>
          </w:rPr>
          <mc:AlternateContent>
            <mc:Choice Requires="wps">
              <w:drawing>
                <wp:anchor distT="0" distB="0" distL="114300" distR="114300" simplePos="0" relativeHeight="251682816" behindDoc="0" locked="0" layoutInCell="1" allowOverlap="1" wp14:anchorId="6893E15A" wp14:editId="476571FC">
                  <wp:simplePos x="0" y="0"/>
                  <wp:positionH relativeFrom="column">
                    <wp:posOffset>3063875</wp:posOffset>
                  </wp:positionH>
                  <wp:positionV relativeFrom="paragraph">
                    <wp:posOffset>2012462</wp:posOffset>
                  </wp:positionV>
                  <wp:extent cx="2879725" cy="635"/>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327AA783" w14:textId="0B92EC26" w:rsidR="003A4351" w:rsidRPr="00E13233" w:rsidRDefault="003A4351">
                              <w:pPr>
                                <w:pStyle w:val="Caption"/>
                                <w:jc w:val="center"/>
                                <w:rPr>
                                  <w:noProof/>
                                </w:rPr>
                                <w:pPrChange w:id="70" w:author="hieu nguyen" w:date="2022-05-10T10:29:00Z">
                                  <w:pPr>
                                    <w:pBdr>
                                      <w:top w:val="nil"/>
                                      <w:left w:val="nil"/>
                                      <w:bottom w:val="nil"/>
                                      <w:right w:val="nil"/>
                                      <w:between w:val="nil"/>
                                    </w:pBdr>
                                    <w:spacing w:line="360" w:lineRule="auto"/>
                                  </w:pPr>
                                </w:pPrChange>
                              </w:pPr>
                              <w:ins w:id="71" w:author="hieu nguyen" w:date="2022-05-10T10:29:00Z">
                                <w:r>
                                  <w:t>Hình 1.14: Thống kê đặc trưng ring-type</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893E15A" id="Text Box 39" o:spid="_x0000_s1033" type="#_x0000_t202" style="position:absolute;margin-left:241.25pt;margin-top:158.45pt;width:226.7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" stroked="f">
                  <v:textbox style="mso-fit-shape-to-text:t" inset="0,0,0,0">
                    <w:txbxContent>
                      <w:p w14:paraId="327AA783" w14:textId="0B92EC26" w:rsidR="003A4351" w:rsidRPr="00E13233" w:rsidRDefault="003A4351">
                        <w:pPr>
                          <w:pStyle w:val="Caption"/>
                          <w:jc w:val="center"/>
                          <w:rPr>
                            <w:noProof/>
                          </w:rPr>
                          <w:pPrChange w:id="87" w:author="hieu nguyen" w:date="2022-05-10T10:29:00Z">
                            <w:pPr>
                              <w:pBdr>
                                <w:top w:val="nil"/>
                                <w:left w:val="nil"/>
                                <w:bottom w:val="nil"/>
                                <w:right w:val="nil"/>
                                <w:between w:val="nil"/>
                              </w:pBdr>
                              <w:spacing w:line="360" w:lineRule="auto"/>
                            </w:pPr>
                          </w:pPrChange>
                        </w:pPr>
                        <w:ins w:id="88" w:author="hieu nguyen" w:date="2022-05-10T10:29:00Z">
                          <w:r>
                            <w:t>Hình 1.14: Thống kê đặc trưng ring-type</w:t>
                          </w:r>
                        </w:ins>
                      </w:p>
                    </w:txbxContent>
                  </v:textbox>
                  <w10:wrap type="square"/>
                </v:shape>
              </w:pict>
            </mc:Fallback>
          </mc:AlternateContent>
        </w:r>
      </w:ins>
      <w:r w:rsidR="00035C5F">
        <w:rPr>
          <w:noProof/>
        </w:rPr>
        <w:drawing>
          <wp:inline distT="0" distB="0" distL="0" distR="0" wp14:anchorId="2F27E75D" wp14:editId="7BC435BC">
            <wp:extent cx="2880000" cy="1919692"/>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80000" cy="1919692"/>
                    </a:xfrm>
                    <a:prstGeom prst="rect">
                      <a:avLst/>
                    </a:prstGeom>
                    <a:noFill/>
                    <a:ln>
                      <a:noFill/>
                    </a:ln>
                  </pic:spPr>
                </pic:pic>
              </a:graphicData>
            </a:graphic>
          </wp:inline>
        </w:drawing>
      </w:r>
    </w:p>
    <w:p w14:paraId="31115924" w14:textId="60284C1B" w:rsidR="00E868A0" w:rsidRDefault="003A4351">
      <w:pPr>
        <w:pStyle w:val="Caption"/>
        <w:jc w:val="center"/>
        <w:rPr>
          <w:rFonts w:ascii="Times New Roman" w:eastAsia="Times New Roman" w:hAnsi="Times New Roman" w:cs="Times New Roman"/>
          <w:color w:val="000000"/>
          <w:sz w:val="26"/>
          <w:szCs w:val="26"/>
        </w:rPr>
        <w:pPrChange w:id="72" w:author="hieu nguyen" w:date="2022-05-10T10:28:00Z">
          <w:pPr>
            <w:pBdr>
              <w:top w:val="nil"/>
              <w:left w:val="nil"/>
              <w:bottom w:val="nil"/>
              <w:right w:val="nil"/>
              <w:between w:val="nil"/>
            </w:pBdr>
            <w:spacing w:line="360" w:lineRule="auto"/>
          </w:pPr>
        </w:pPrChange>
      </w:pPr>
      <w:ins w:id="73" w:author="hieu nguyen" w:date="2022-05-10T10:28:00Z">
        <w:r>
          <w:t>Hình 1.13: Thống kê đặc trưng ring-number</w:t>
        </w:r>
      </w:ins>
    </w:p>
    <w:p w14:paraId="5ADAFE0F" w14:textId="44330C3D" w:rsidR="003B3781" w:rsidRDefault="00035C5F" w:rsidP="00035C5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noProof/>
        </w:rPr>
        <w:drawing>
          <wp:anchor distT="0" distB="0" distL="114300" distR="114300" simplePos="0" relativeHeight="251665408" behindDoc="0" locked="0" layoutInCell="1" allowOverlap="1" wp14:anchorId="594DDA60" wp14:editId="726C8187">
            <wp:simplePos x="0" y="0"/>
            <wp:positionH relativeFrom="margin">
              <wp:align>right</wp:align>
            </wp:positionH>
            <wp:positionV relativeFrom="paragraph">
              <wp:posOffset>253267</wp:posOffset>
            </wp:positionV>
            <wp:extent cx="2879725" cy="1919605"/>
            <wp:effectExtent l="0" t="0" r="0" b="444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79725" cy="19196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color w:val="000000"/>
          <w:sz w:val="26"/>
          <w:szCs w:val="26"/>
        </w:rPr>
        <w:t>Thống kê</w:t>
      </w:r>
      <w:r w:rsidR="009C705A">
        <w:rPr>
          <w:rFonts w:ascii="Times New Roman" w:eastAsia="Times New Roman" w:hAnsi="Times New Roman" w:cs="Times New Roman"/>
          <w:color w:val="000000"/>
          <w:sz w:val="26"/>
          <w:szCs w:val="26"/>
        </w:rPr>
        <w:t xml:space="preserve"> phân</w:t>
      </w:r>
      <w:r w:rsidR="009C705A" w:rsidRPr="009C705A">
        <w:rPr>
          <w:rFonts w:ascii="Times New Roman" w:eastAsia="Times New Roman" w:hAnsi="Times New Roman" w:cs="Times New Roman"/>
          <w:color w:val="000000"/>
          <w:sz w:val="26"/>
          <w:szCs w:val="26"/>
        </w:rPr>
        <w:t xml:space="preserve"> </w:t>
      </w:r>
      <w:r w:rsidR="009C705A">
        <w:rPr>
          <w:rFonts w:ascii="Times New Roman" w:eastAsia="Times New Roman" w:hAnsi="Times New Roman" w:cs="Times New Roman"/>
          <w:color w:val="000000"/>
          <w:sz w:val="26"/>
          <w:szCs w:val="26"/>
        </w:rPr>
        <w:t>bố của spore-print-color</w:t>
      </w:r>
      <w:r w:rsidR="009C705A">
        <w:rPr>
          <w:rFonts w:ascii="Times New Roman" w:eastAsia="Times New Roman" w:hAnsi="Times New Roman" w:cs="Times New Roman"/>
          <w:color w:val="000000"/>
          <w:sz w:val="26"/>
          <w:szCs w:val="26"/>
        </w:rPr>
        <w:tab/>
        <w:t xml:space="preserve">     Thống kê phân</w:t>
      </w:r>
      <w:r w:rsidR="009C705A" w:rsidRPr="009C705A">
        <w:rPr>
          <w:rFonts w:ascii="Times New Roman" w:eastAsia="Times New Roman" w:hAnsi="Times New Roman" w:cs="Times New Roman"/>
          <w:color w:val="000000"/>
          <w:sz w:val="26"/>
          <w:szCs w:val="26"/>
        </w:rPr>
        <w:t xml:space="preserve"> </w:t>
      </w:r>
      <w:r w:rsidR="009C705A">
        <w:rPr>
          <w:rFonts w:ascii="Times New Roman" w:eastAsia="Times New Roman" w:hAnsi="Times New Roman" w:cs="Times New Roman"/>
          <w:color w:val="000000"/>
          <w:sz w:val="26"/>
          <w:szCs w:val="26"/>
        </w:rPr>
        <w:t>bố của stalk-color-above-ring</w:t>
      </w:r>
    </w:p>
    <w:p w14:paraId="62E5FD90" w14:textId="2623DA38" w:rsidR="003A4351" w:rsidRDefault="00035C5F">
      <w:pPr>
        <w:keepNext/>
        <w:pBdr>
          <w:top w:val="nil"/>
          <w:left w:val="nil"/>
          <w:bottom w:val="nil"/>
          <w:right w:val="nil"/>
          <w:between w:val="nil"/>
        </w:pBdr>
        <w:spacing w:line="360" w:lineRule="auto"/>
        <w:rPr>
          <w:ins w:id="74" w:author="hieu nguyen" w:date="2022-05-10T10:29:00Z"/>
        </w:rPr>
        <w:pPrChange w:id="75" w:author="hieu nguyen" w:date="2022-05-10T10:29:00Z">
          <w:pPr>
            <w:pBdr>
              <w:top w:val="nil"/>
              <w:left w:val="nil"/>
              <w:bottom w:val="nil"/>
              <w:right w:val="nil"/>
              <w:between w:val="nil"/>
            </w:pBdr>
            <w:spacing w:line="360" w:lineRule="auto"/>
          </w:pPr>
        </w:pPrChange>
      </w:pPr>
      <w:r>
        <w:rPr>
          <w:noProof/>
        </w:rPr>
        <w:drawing>
          <wp:inline distT="0" distB="0" distL="0" distR="0" wp14:anchorId="0AF44D80" wp14:editId="254638B8">
            <wp:extent cx="2880000" cy="1919692"/>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80000" cy="1919692"/>
                    </a:xfrm>
                    <a:prstGeom prst="rect">
                      <a:avLst/>
                    </a:prstGeom>
                    <a:noFill/>
                    <a:ln>
                      <a:noFill/>
                    </a:ln>
                  </pic:spPr>
                </pic:pic>
              </a:graphicData>
            </a:graphic>
          </wp:inline>
        </w:drawing>
      </w:r>
    </w:p>
    <w:p w14:paraId="7C98BC0A" w14:textId="487756B5" w:rsidR="00035C5F" w:rsidRDefault="000C7279">
      <w:pPr>
        <w:pStyle w:val="Caption"/>
        <w:jc w:val="center"/>
        <w:rPr>
          <w:rFonts w:ascii="Times New Roman" w:eastAsia="Times New Roman" w:hAnsi="Times New Roman" w:cs="Times New Roman"/>
          <w:color w:val="000000"/>
          <w:sz w:val="26"/>
          <w:szCs w:val="26"/>
        </w:rPr>
        <w:pPrChange w:id="76" w:author="hieu nguyen" w:date="2022-05-10T10:29:00Z">
          <w:pPr>
            <w:pBdr>
              <w:top w:val="nil"/>
              <w:left w:val="nil"/>
              <w:bottom w:val="nil"/>
              <w:right w:val="nil"/>
              <w:between w:val="nil"/>
            </w:pBdr>
            <w:spacing w:line="360" w:lineRule="auto"/>
          </w:pPr>
        </w:pPrChange>
      </w:pPr>
      <w:ins w:id="77" w:author="hieu nguyen" w:date="2022-05-10T10:30:00Z">
        <w:r>
          <w:rPr>
            <w:noProof/>
          </w:rPr>
          <mc:AlternateContent>
            <mc:Choice Requires="wps">
              <w:drawing>
                <wp:anchor distT="0" distB="0" distL="114300" distR="114300" simplePos="0" relativeHeight="251684864" behindDoc="1" locked="0" layoutInCell="1" allowOverlap="1" wp14:anchorId="3CB3FFB0" wp14:editId="6BCC529A">
                  <wp:simplePos x="0" y="0"/>
                  <wp:positionH relativeFrom="margin">
                    <wp:align>right</wp:align>
                  </wp:positionH>
                  <wp:positionV relativeFrom="paragraph">
                    <wp:posOffset>6350</wp:posOffset>
                  </wp:positionV>
                  <wp:extent cx="2879725" cy="169545"/>
                  <wp:effectExtent l="0" t="0" r="0" b="1905"/>
                  <wp:wrapSquare wrapText="bothSides"/>
                  <wp:docPr id="40" name="Text Box 40"/>
                  <wp:cNvGraphicFramePr/>
                  <a:graphic xmlns:a="http://schemas.openxmlformats.org/drawingml/2006/main">
                    <a:graphicData uri="http://schemas.microsoft.com/office/word/2010/wordprocessingShape">
                      <wps:wsp>
                        <wps:cNvSpPr txBox="1"/>
                        <wps:spPr>
                          <a:xfrm>
                            <a:off x="0" y="0"/>
                            <a:ext cx="2879725" cy="169545"/>
                          </a:xfrm>
                          <a:prstGeom prst="rect">
                            <a:avLst/>
                          </a:prstGeom>
                          <a:solidFill>
                            <a:prstClr val="white"/>
                          </a:solidFill>
                          <a:ln>
                            <a:noFill/>
                          </a:ln>
                        </wps:spPr>
                        <wps:txbx>
                          <w:txbxContent>
                            <w:p w14:paraId="44F9B7A0" w14:textId="57CD5B14" w:rsidR="003A4351" w:rsidRPr="00FA6FA3" w:rsidRDefault="003A4351">
                              <w:pPr>
                                <w:pStyle w:val="Caption"/>
                                <w:jc w:val="center"/>
                                <w:rPr>
                                  <w:noProof/>
                                </w:rPr>
                                <w:pPrChange w:id="78" w:author="hieu nguyen" w:date="2022-05-10T10:30:00Z">
                                  <w:pPr>
                                    <w:pBdr>
                                      <w:top w:val="nil"/>
                                      <w:left w:val="nil"/>
                                      <w:bottom w:val="nil"/>
                                      <w:right w:val="nil"/>
                                      <w:between w:val="nil"/>
                                    </w:pBdr>
                                    <w:spacing w:line="360" w:lineRule="auto"/>
                                  </w:pPr>
                                </w:pPrChange>
                              </w:pPr>
                              <w:ins w:id="79" w:author="hieu nguyen" w:date="2022-05-10T10:30:00Z">
                                <w:r>
                                  <w:t>Hình 1.16: Thống kê đặc trưng stalk-color-above-ring</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CB3FFB0" id="Text Box 40" o:spid="_x0000_s1034" type="#_x0000_t202" style="position:absolute;left:0;text-align:left;margin-left:175.55pt;margin-top:.5pt;width:226.75pt;height:13.35pt;z-index:-25163161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" stroked="f">
                  <v:textbox inset="0,0,0,0">
                    <w:txbxContent>
                      <w:p w14:paraId="44F9B7A0" w14:textId="57CD5B14" w:rsidR="003A4351" w:rsidRPr="00FA6FA3" w:rsidRDefault="003A4351">
                        <w:pPr>
                          <w:pStyle w:val="Caption"/>
                          <w:jc w:val="center"/>
                          <w:rPr>
                            <w:noProof/>
                          </w:rPr>
                          <w:pPrChange w:id="97" w:author="hieu nguyen" w:date="2022-05-10T10:30:00Z">
                            <w:pPr>
                              <w:pBdr>
                                <w:top w:val="nil"/>
                                <w:left w:val="nil"/>
                                <w:bottom w:val="nil"/>
                                <w:right w:val="nil"/>
                                <w:between w:val="nil"/>
                              </w:pBdr>
                              <w:spacing w:line="360" w:lineRule="auto"/>
                            </w:pPr>
                          </w:pPrChange>
                        </w:pPr>
                        <w:ins w:id="98" w:author="hieu nguyen" w:date="2022-05-10T10:30:00Z">
                          <w:r>
                            <w:t>Hình 1.16: Thống kê đặc trưng stalk-color-above-ring</w:t>
                          </w:r>
                        </w:ins>
                      </w:p>
                    </w:txbxContent>
                  </v:textbox>
                  <w10:wrap type="square" anchorx="margin"/>
                </v:shape>
              </w:pict>
            </mc:Fallback>
          </mc:AlternateContent>
        </w:r>
      </w:ins>
      <w:ins w:id="80" w:author="hieu nguyen" w:date="2022-05-10T10:29:00Z">
        <w:r w:rsidR="003A4351">
          <w:t>Hình 1.15: Thống kê đặc trưng spore-print-color</w:t>
        </w:r>
      </w:ins>
    </w:p>
    <w:p w14:paraId="7E228FC3" w14:textId="4D85B8F4" w:rsidR="00035C5F" w:rsidRDefault="00035C5F" w:rsidP="00035C5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noProof/>
        </w:rPr>
        <w:drawing>
          <wp:anchor distT="0" distB="0" distL="114300" distR="114300" simplePos="0" relativeHeight="251666432" behindDoc="0" locked="0" layoutInCell="1" allowOverlap="1" wp14:anchorId="21C59100" wp14:editId="6A92BA86">
            <wp:simplePos x="0" y="0"/>
            <wp:positionH relativeFrom="margin">
              <wp:align>right</wp:align>
            </wp:positionH>
            <wp:positionV relativeFrom="paragraph">
              <wp:posOffset>285994</wp:posOffset>
            </wp:positionV>
            <wp:extent cx="2879725" cy="1919605"/>
            <wp:effectExtent l="0" t="0" r="0" b="444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79725" cy="1919605"/>
                    </a:xfrm>
                    <a:prstGeom prst="rect">
                      <a:avLst/>
                    </a:prstGeom>
                    <a:noFill/>
                    <a:ln>
                      <a:noFill/>
                    </a:ln>
                  </pic:spPr>
                </pic:pic>
              </a:graphicData>
            </a:graphic>
            <wp14:sizeRelH relativeFrom="page">
              <wp14:pctWidth>0</wp14:pctWidth>
            </wp14:sizeRelH>
            <wp14:sizeRelV relativeFrom="page">
              <wp14:pctHeight>0</wp14:pctHeight>
            </wp14:sizeRelV>
          </wp:anchor>
        </w:drawing>
      </w:r>
      <w:r w:rsidR="009C705A">
        <w:rPr>
          <w:rFonts w:ascii="Times New Roman" w:eastAsia="Times New Roman" w:hAnsi="Times New Roman" w:cs="Times New Roman"/>
          <w:color w:val="000000"/>
          <w:sz w:val="26"/>
          <w:szCs w:val="26"/>
        </w:rPr>
        <w:t>Thống kê phân</w:t>
      </w:r>
      <w:r w:rsidR="009C705A" w:rsidRPr="009C705A">
        <w:rPr>
          <w:rFonts w:ascii="Times New Roman" w:eastAsia="Times New Roman" w:hAnsi="Times New Roman" w:cs="Times New Roman"/>
          <w:color w:val="000000"/>
          <w:sz w:val="26"/>
          <w:szCs w:val="26"/>
        </w:rPr>
        <w:t xml:space="preserve"> </w:t>
      </w:r>
      <w:r w:rsidR="009C705A">
        <w:rPr>
          <w:rFonts w:ascii="Times New Roman" w:eastAsia="Times New Roman" w:hAnsi="Times New Roman" w:cs="Times New Roman"/>
          <w:color w:val="000000"/>
          <w:sz w:val="26"/>
          <w:szCs w:val="26"/>
        </w:rPr>
        <w:t>bố của stalk-color-above-ring   Thống kê phân</w:t>
      </w:r>
      <w:r w:rsidR="009C705A" w:rsidRPr="009C705A">
        <w:rPr>
          <w:rFonts w:ascii="Times New Roman" w:eastAsia="Times New Roman" w:hAnsi="Times New Roman" w:cs="Times New Roman"/>
          <w:color w:val="000000"/>
          <w:sz w:val="26"/>
          <w:szCs w:val="26"/>
        </w:rPr>
        <w:t xml:space="preserve"> </w:t>
      </w:r>
      <w:r w:rsidR="009C705A">
        <w:rPr>
          <w:rFonts w:ascii="Times New Roman" w:eastAsia="Times New Roman" w:hAnsi="Times New Roman" w:cs="Times New Roman"/>
          <w:color w:val="000000"/>
          <w:sz w:val="26"/>
          <w:szCs w:val="26"/>
        </w:rPr>
        <w:t>bố của stalk-root</w:t>
      </w:r>
    </w:p>
    <w:p w14:paraId="4678237E" w14:textId="283DEBFB" w:rsidR="003A4351" w:rsidRDefault="000C7279">
      <w:pPr>
        <w:keepNext/>
        <w:pBdr>
          <w:top w:val="nil"/>
          <w:left w:val="nil"/>
          <w:bottom w:val="nil"/>
          <w:right w:val="nil"/>
          <w:between w:val="nil"/>
        </w:pBdr>
        <w:spacing w:line="360" w:lineRule="auto"/>
        <w:rPr>
          <w:ins w:id="81" w:author="hieu nguyen" w:date="2022-05-10T10:31:00Z"/>
        </w:rPr>
        <w:pPrChange w:id="82" w:author="hieu nguyen" w:date="2022-05-10T10:31:00Z">
          <w:pPr>
            <w:pBdr>
              <w:top w:val="nil"/>
              <w:left w:val="nil"/>
              <w:bottom w:val="nil"/>
              <w:right w:val="nil"/>
              <w:between w:val="nil"/>
            </w:pBdr>
            <w:spacing w:line="360" w:lineRule="auto"/>
          </w:pPr>
        </w:pPrChange>
      </w:pPr>
      <w:ins w:id="83" w:author="hieu nguyen" w:date="2022-05-10T10:31:00Z">
        <w:r>
          <w:rPr>
            <w:noProof/>
          </w:rPr>
          <mc:AlternateContent>
            <mc:Choice Requires="wps">
              <w:drawing>
                <wp:anchor distT="0" distB="0" distL="114300" distR="114300" simplePos="0" relativeHeight="251686912" behindDoc="0" locked="0" layoutInCell="1" allowOverlap="1" wp14:anchorId="7AA814A7" wp14:editId="68DEDA8A">
                  <wp:simplePos x="0" y="0"/>
                  <wp:positionH relativeFrom="column">
                    <wp:posOffset>3063875</wp:posOffset>
                  </wp:positionH>
                  <wp:positionV relativeFrom="paragraph">
                    <wp:posOffset>2011827</wp:posOffset>
                  </wp:positionV>
                  <wp:extent cx="2879725" cy="635"/>
                  <wp:effectExtent l="0" t="0" r="0" b="0"/>
                  <wp:wrapSquare wrapText="bothSides"/>
                  <wp:docPr id="41" name="Text Box 41"/>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289E7A75" w14:textId="210D1B97" w:rsidR="003A4351" w:rsidRPr="00640192" w:rsidRDefault="003A4351">
                              <w:pPr>
                                <w:pStyle w:val="Caption"/>
                                <w:jc w:val="center"/>
                                <w:rPr>
                                  <w:noProof/>
                                </w:rPr>
                                <w:pPrChange w:id="84" w:author="hieu nguyen" w:date="2022-05-10T10:31:00Z">
                                  <w:pPr>
                                    <w:pBdr>
                                      <w:top w:val="nil"/>
                                      <w:left w:val="nil"/>
                                      <w:bottom w:val="nil"/>
                                      <w:right w:val="nil"/>
                                      <w:between w:val="nil"/>
                                    </w:pBdr>
                                    <w:spacing w:line="360" w:lineRule="auto"/>
                                  </w:pPr>
                                </w:pPrChange>
                              </w:pPr>
                              <w:ins w:id="85" w:author="hieu nguyen" w:date="2022-05-10T10:31:00Z">
                                <w:r>
                                  <w:t>Hình 1.18: Thống kê đặc trưng stalk-root</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AA814A7" id="Text Box 41" o:spid="_x0000_s1035" type="#_x0000_t202" style="position:absolute;margin-left:241.25pt;margin-top:158.4pt;width:226.7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" stroked="f">
                  <v:textbox style="mso-fit-shape-to-text:t" inset="0,0,0,0">
                    <w:txbxContent>
                      <w:p w14:paraId="289E7A75" w14:textId="210D1B97" w:rsidR="003A4351" w:rsidRPr="00640192" w:rsidRDefault="003A4351">
                        <w:pPr>
                          <w:pStyle w:val="Caption"/>
                          <w:jc w:val="center"/>
                          <w:rPr>
                            <w:noProof/>
                          </w:rPr>
                          <w:pPrChange w:id="105" w:author="hieu nguyen" w:date="2022-05-10T10:31:00Z">
                            <w:pPr>
                              <w:pBdr>
                                <w:top w:val="nil"/>
                                <w:left w:val="nil"/>
                                <w:bottom w:val="nil"/>
                                <w:right w:val="nil"/>
                                <w:between w:val="nil"/>
                              </w:pBdr>
                              <w:spacing w:line="360" w:lineRule="auto"/>
                            </w:pPr>
                          </w:pPrChange>
                        </w:pPr>
                        <w:ins w:id="106" w:author="hieu nguyen" w:date="2022-05-10T10:31:00Z">
                          <w:r>
                            <w:t>Hình 1.18: Thống kê đặc trưng stalk-root</w:t>
                          </w:r>
                        </w:ins>
                      </w:p>
                    </w:txbxContent>
                  </v:textbox>
                  <w10:wrap type="square"/>
                </v:shape>
              </w:pict>
            </mc:Fallback>
          </mc:AlternateContent>
        </w:r>
      </w:ins>
      <w:r w:rsidR="00035C5F">
        <w:rPr>
          <w:noProof/>
        </w:rPr>
        <w:drawing>
          <wp:inline distT="0" distB="0" distL="0" distR="0" wp14:anchorId="56F5763B" wp14:editId="7F3EB9EE">
            <wp:extent cx="2880000" cy="1919692"/>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80000" cy="1919692"/>
                    </a:xfrm>
                    <a:prstGeom prst="rect">
                      <a:avLst/>
                    </a:prstGeom>
                    <a:noFill/>
                    <a:ln>
                      <a:noFill/>
                    </a:ln>
                  </pic:spPr>
                </pic:pic>
              </a:graphicData>
            </a:graphic>
          </wp:inline>
        </w:drawing>
      </w:r>
    </w:p>
    <w:p w14:paraId="361FC4C2" w14:textId="122B8866" w:rsidR="003B3781" w:rsidRDefault="003A4351">
      <w:pPr>
        <w:pStyle w:val="Caption"/>
        <w:jc w:val="center"/>
        <w:rPr>
          <w:rFonts w:ascii="Times New Roman" w:eastAsia="Times New Roman" w:hAnsi="Times New Roman" w:cs="Times New Roman"/>
          <w:color w:val="000000"/>
          <w:sz w:val="26"/>
          <w:szCs w:val="26"/>
        </w:rPr>
        <w:pPrChange w:id="86" w:author="hieu nguyen" w:date="2022-05-10T10:31:00Z">
          <w:pPr>
            <w:pBdr>
              <w:top w:val="nil"/>
              <w:left w:val="nil"/>
              <w:bottom w:val="nil"/>
              <w:right w:val="nil"/>
              <w:between w:val="nil"/>
            </w:pBdr>
            <w:spacing w:line="360" w:lineRule="auto"/>
          </w:pPr>
        </w:pPrChange>
      </w:pPr>
      <w:ins w:id="87" w:author="hieu nguyen" w:date="2022-05-10T10:31:00Z">
        <w:r>
          <w:t>Hình 1.17: Thống kê đặc trưng stalk-color-below-ring</w:t>
        </w:r>
      </w:ins>
    </w:p>
    <w:p w14:paraId="5FA1E4E0" w14:textId="1029F118" w:rsidR="003B3781" w:rsidRDefault="003B3781" w:rsidP="003B3781">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p w14:paraId="16CDEC73" w14:textId="115E4868" w:rsidR="003B3781" w:rsidDel="003A4351" w:rsidRDefault="003B3781" w:rsidP="003B3781">
      <w:pPr>
        <w:pBdr>
          <w:top w:val="nil"/>
          <w:left w:val="nil"/>
          <w:bottom w:val="nil"/>
          <w:right w:val="nil"/>
          <w:between w:val="nil"/>
        </w:pBdr>
        <w:spacing w:line="360" w:lineRule="auto"/>
        <w:jc w:val="center"/>
        <w:rPr>
          <w:del w:id="88" w:author="hieu nguyen" w:date="2022-05-10T10:31:00Z"/>
          <w:rFonts w:ascii="Times New Roman" w:eastAsia="Times New Roman" w:hAnsi="Times New Roman" w:cs="Times New Roman"/>
          <w:color w:val="000000"/>
          <w:sz w:val="26"/>
          <w:szCs w:val="26"/>
        </w:rPr>
      </w:pPr>
    </w:p>
    <w:p w14:paraId="690C7899" w14:textId="67E0C5BE" w:rsidR="00035C5F" w:rsidDel="003A4351" w:rsidRDefault="00035C5F" w:rsidP="003B3781">
      <w:pPr>
        <w:pBdr>
          <w:top w:val="nil"/>
          <w:left w:val="nil"/>
          <w:bottom w:val="nil"/>
          <w:right w:val="nil"/>
          <w:between w:val="nil"/>
        </w:pBdr>
        <w:spacing w:line="360" w:lineRule="auto"/>
        <w:jc w:val="center"/>
        <w:rPr>
          <w:del w:id="89" w:author="hieu nguyen" w:date="2022-05-10T10:31:00Z"/>
          <w:rFonts w:ascii="Times New Roman" w:eastAsia="Times New Roman" w:hAnsi="Times New Roman" w:cs="Times New Roman"/>
          <w:color w:val="000000"/>
          <w:sz w:val="26"/>
          <w:szCs w:val="26"/>
        </w:rPr>
      </w:pPr>
    </w:p>
    <w:p w14:paraId="0E0BCFF4" w14:textId="76357431" w:rsidR="00035C5F" w:rsidRDefault="00035C5F">
      <w:pPr>
        <w:pBdr>
          <w:top w:val="nil"/>
          <w:left w:val="nil"/>
          <w:bottom w:val="nil"/>
          <w:right w:val="nil"/>
          <w:between w:val="nil"/>
        </w:pBdr>
        <w:spacing w:line="360" w:lineRule="auto"/>
        <w:rPr>
          <w:rFonts w:ascii="Times New Roman" w:eastAsia="Times New Roman" w:hAnsi="Times New Roman" w:cs="Times New Roman"/>
          <w:color w:val="000000"/>
          <w:sz w:val="26"/>
          <w:szCs w:val="26"/>
        </w:rPr>
        <w:pPrChange w:id="90" w:author="hieu nguyen" w:date="2022-05-10T10:31:00Z">
          <w:pPr>
            <w:pBdr>
              <w:top w:val="nil"/>
              <w:left w:val="nil"/>
              <w:bottom w:val="nil"/>
              <w:right w:val="nil"/>
              <w:between w:val="nil"/>
            </w:pBdr>
            <w:spacing w:line="360" w:lineRule="auto"/>
            <w:jc w:val="center"/>
          </w:pPr>
        </w:pPrChange>
      </w:pPr>
    </w:p>
    <w:p w14:paraId="7BB7709C" w14:textId="6F9F1961" w:rsidR="00035C5F" w:rsidRDefault="00035C5F" w:rsidP="00035C5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noProof/>
        </w:rPr>
        <w:lastRenderedPageBreak/>
        <w:drawing>
          <wp:anchor distT="0" distB="0" distL="114300" distR="114300" simplePos="0" relativeHeight="251667456" behindDoc="0" locked="0" layoutInCell="1" allowOverlap="1" wp14:anchorId="2A097E38" wp14:editId="3E959F6A">
            <wp:simplePos x="0" y="0"/>
            <wp:positionH relativeFrom="margin">
              <wp:align>right</wp:align>
            </wp:positionH>
            <wp:positionV relativeFrom="paragraph">
              <wp:posOffset>290000</wp:posOffset>
            </wp:positionV>
            <wp:extent cx="2879725" cy="1919605"/>
            <wp:effectExtent l="0" t="0" r="0" b="444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79725" cy="1919605"/>
                    </a:xfrm>
                    <a:prstGeom prst="rect">
                      <a:avLst/>
                    </a:prstGeom>
                    <a:noFill/>
                    <a:ln>
                      <a:noFill/>
                    </a:ln>
                  </pic:spPr>
                </pic:pic>
              </a:graphicData>
            </a:graphic>
            <wp14:sizeRelH relativeFrom="page">
              <wp14:pctWidth>0</wp14:pctWidth>
            </wp14:sizeRelH>
            <wp14:sizeRelV relativeFrom="page">
              <wp14:pctHeight>0</wp14:pctHeight>
            </wp14:sizeRelV>
          </wp:anchor>
        </w:drawing>
      </w:r>
      <w:r w:rsidR="009C705A" w:rsidRPr="009C705A">
        <w:rPr>
          <w:rFonts w:ascii="Times New Roman" w:eastAsia="Times New Roman" w:hAnsi="Times New Roman" w:cs="Times New Roman"/>
          <w:color w:val="000000"/>
          <w:sz w:val="26"/>
          <w:szCs w:val="26"/>
        </w:rPr>
        <w:t xml:space="preserve"> </w:t>
      </w:r>
      <w:r w:rsidR="009C705A">
        <w:rPr>
          <w:rFonts w:ascii="Times New Roman" w:eastAsia="Times New Roman" w:hAnsi="Times New Roman" w:cs="Times New Roman"/>
          <w:color w:val="000000"/>
          <w:sz w:val="26"/>
          <w:szCs w:val="26"/>
        </w:rPr>
        <w:t>Thống kê phân</w:t>
      </w:r>
      <w:r w:rsidR="009C705A" w:rsidRPr="009C705A">
        <w:rPr>
          <w:rFonts w:ascii="Times New Roman" w:eastAsia="Times New Roman" w:hAnsi="Times New Roman" w:cs="Times New Roman"/>
          <w:color w:val="000000"/>
          <w:sz w:val="26"/>
          <w:szCs w:val="26"/>
        </w:rPr>
        <w:t xml:space="preserve"> </w:t>
      </w:r>
      <w:r w:rsidR="009C705A">
        <w:rPr>
          <w:rFonts w:ascii="Times New Roman" w:eastAsia="Times New Roman" w:hAnsi="Times New Roman" w:cs="Times New Roman"/>
          <w:color w:val="000000"/>
          <w:sz w:val="26"/>
          <w:szCs w:val="26"/>
        </w:rPr>
        <w:t>bố của stalk-shape</w:t>
      </w:r>
      <w:r w:rsidR="009C705A">
        <w:rPr>
          <w:rFonts w:ascii="Times New Roman" w:eastAsia="Times New Roman" w:hAnsi="Times New Roman" w:cs="Times New Roman"/>
          <w:color w:val="000000"/>
          <w:sz w:val="26"/>
          <w:szCs w:val="26"/>
        </w:rPr>
        <w:tab/>
        <w:t>Thống kê phân</w:t>
      </w:r>
      <w:r w:rsidR="009C705A" w:rsidRPr="009C705A">
        <w:rPr>
          <w:rFonts w:ascii="Times New Roman" w:eastAsia="Times New Roman" w:hAnsi="Times New Roman" w:cs="Times New Roman"/>
          <w:color w:val="000000"/>
          <w:sz w:val="26"/>
          <w:szCs w:val="26"/>
        </w:rPr>
        <w:t xml:space="preserve"> </w:t>
      </w:r>
      <w:r w:rsidR="009C705A">
        <w:rPr>
          <w:rFonts w:ascii="Times New Roman" w:eastAsia="Times New Roman" w:hAnsi="Times New Roman" w:cs="Times New Roman"/>
          <w:color w:val="000000"/>
          <w:sz w:val="26"/>
          <w:szCs w:val="26"/>
        </w:rPr>
        <w:t>bố của stalk-surface-above-ring</w:t>
      </w:r>
    </w:p>
    <w:p w14:paraId="03D5CB1C" w14:textId="0B81CDA8" w:rsidR="003A4351" w:rsidRDefault="00035C5F">
      <w:pPr>
        <w:keepNext/>
        <w:pBdr>
          <w:top w:val="nil"/>
          <w:left w:val="nil"/>
          <w:bottom w:val="nil"/>
          <w:right w:val="nil"/>
          <w:between w:val="nil"/>
        </w:pBdr>
        <w:spacing w:line="360" w:lineRule="auto"/>
        <w:rPr>
          <w:ins w:id="91" w:author="hieu nguyen" w:date="2022-05-10T10:32:00Z"/>
        </w:rPr>
        <w:pPrChange w:id="92" w:author="hieu nguyen" w:date="2022-05-10T10:32:00Z">
          <w:pPr>
            <w:pBdr>
              <w:top w:val="nil"/>
              <w:left w:val="nil"/>
              <w:bottom w:val="nil"/>
              <w:right w:val="nil"/>
              <w:between w:val="nil"/>
            </w:pBdr>
            <w:spacing w:line="360" w:lineRule="auto"/>
          </w:pPr>
        </w:pPrChange>
      </w:pPr>
      <w:r>
        <w:rPr>
          <w:noProof/>
        </w:rPr>
        <w:drawing>
          <wp:inline distT="0" distB="0" distL="0" distR="0" wp14:anchorId="6DC49809" wp14:editId="4B5EB361">
            <wp:extent cx="2880000" cy="1919692"/>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80000" cy="1919692"/>
                    </a:xfrm>
                    <a:prstGeom prst="rect">
                      <a:avLst/>
                    </a:prstGeom>
                    <a:noFill/>
                    <a:ln>
                      <a:noFill/>
                    </a:ln>
                  </pic:spPr>
                </pic:pic>
              </a:graphicData>
            </a:graphic>
          </wp:inline>
        </w:drawing>
      </w:r>
    </w:p>
    <w:p w14:paraId="4CE63E29" w14:textId="0DBB6B1E" w:rsidR="00035C5F" w:rsidRDefault="003659BA">
      <w:pPr>
        <w:pStyle w:val="Caption"/>
        <w:jc w:val="center"/>
        <w:rPr>
          <w:rFonts w:ascii="Times New Roman" w:eastAsia="Times New Roman" w:hAnsi="Times New Roman" w:cs="Times New Roman"/>
          <w:color w:val="000000"/>
          <w:sz w:val="26"/>
          <w:szCs w:val="26"/>
        </w:rPr>
        <w:pPrChange w:id="93" w:author="hieu nguyen" w:date="2022-05-10T10:32:00Z">
          <w:pPr>
            <w:pBdr>
              <w:top w:val="nil"/>
              <w:left w:val="nil"/>
              <w:bottom w:val="nil"/>
              <w:right w:val="nil"/>
              <w:between w:val="nil"/>
            </w:pBdr>
            <w:spacing w:line="360" w:lineRule="auto"/>
          </w:pPr>
        </w:pPrChange>
      </w:pPr>
      <w:ins w:id="94" w:author="hieu nguyen" w:date="2022-05-10T10:32:00Z">
        <w:r>
          <w:rPr>
            <w:noProof/>
          </w:rPr>
          <mc:AlternateContent>
            <mc:Choice Requires="wps">
              <w:drawing>
                <wp:anchor distT="0" distB="0" distL="114300" distR="114300" simplePos="0" relativeHeight="251688960" behindDoc="0" locked="0" layoutInCell="1" allowOverlap="1" wp14:anchorId="1BE1FCEA" wp14:editId="6A092381">
                  <wp:simplePos x="0" y="0"/>
                  <wp:positionH relativeFrom="margin">
                    <wp:align>right</wp:align>
                  </wp:positionH>
                  <wp:positionV relativeFrom="paragraph">
                    <wp:posOffset>6985</wp:posOffset>
                  </wp:positionV>
                  <wp:extent cx="2879725" cy="181610"/>
                  <wp:effectExtent l="0" t="0" r="0" b="8890"/>
                  <wp:wrapSquare wrapText="bothSides"/>
                  <wp:docPr id="42" name="Text Box 42"/>
                  <wp:cNvGraphicFramePr/>
                  <a:graphic xmlns:a="http://schemas.openxmlformats.org/drawingml/2006/main">
                    <a:graphicData uri="http://schemas.microsoft.com/office/word/2010/wordprocessingShape">
                      <wps:wsp>
                        <wps:cNvSpPr txBox="1"/>
                        <wps:spPr>
                          <a:xfrm>
                            <a:off x="0" y="0"/>
                            <a:ext cx="2879725" cy="181610"/>
                          </a:xfrm>
                          <a:prstGeom prst="rect">
                            <a:avLst/>
                          </a:prstGeom>
                          <a:solidFill>
                            <a:prstClr val="white"/>
                          </a:solidFill>
                          <a:ln>
                            <a:noFill/>
                          </a:ln>
                        </wps:spPr>
                        <wps:txbx>
                          <w:txbxContent>
                            <w:p w14:paraId="0952371E" w14:textId="116A011A" w:rsidR="003A4351" w:rsidRPr="00E679BE" w:rsidRDefault="003A4351">
                              <w:pPr>
                                <w:pStyle w:val="Caption"/>
                                <w:jc w:val="center"/>
                                <w:rPr>
                                  <w:noProof/>
                                </w:rPr>
                                <w:pPrChange w:id="95" w:author="hieu nguyen" w:date="2022-05-10T10:33:00Z">
                                  <w:pPr>
                                    <w:pBdr>
                                      <w:top w:val="nil"/>
                                      <w:left w:val="nil"/>
                                      <w:bottom w:val="nil"/>
                                      <w:right w:val="nil"/>
                                      <w:between w:val="nil"/>
                                    </w:pBdr>
                                    <w:spacing w:line="360" w:lineRule="auto"/>
                                  </w:pPr>
                                </w:pPrChange>
                              </w:pPr>
                              <w:ins w:id="96" w:author="hieu nguyen" w:date="2022-05-10T10:32:00Z">
                                <w:r>
                                  <w:t>Hình 1.20: Thống kê đặc trưng stalk-surfac</w:t>
                                </w:r>
                              </w:ins>
                              <w:ins w:id="97" w:author="hieu nguyen" w:date="2022-05-10T10:33:00Z">
                                <w:r>
                                  <w:t>e-above-ring</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BE1FCEA" id="Text Box 42" o:spid="_x0000_s1036" type="#_x0000_t202" style="position:absolute;left:0;text-align:left;margin-left:175.55pt;margin-top:.55pt;width:226.75pt;height:14.3pt;z-index:2516889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" stroked="f">
                  <v:textbox inset="0,0,0,0">
                    <w:txbxContent>
                      <w:p w14:paraId="0952371E" w14:textId="116A011A" w:rsidR="003A4351" w:rsidRPr="00E679BE" w:rsidRDefault="003A4351">
                        <w:pPr>
                          <w:pStyle w:val="Caption"/>
                          <w:jc w:val="center"/>
                          <w:rPr>
                            <w:noProof/>
                          </w:rPr>
                          <w:pPrChange w:id="119" w:author="hieu nguyen" w:date="2022-05-10T10:33:00Z">
                            <w:pPr>
                              <w:pBdr>
                                <w:top w:val="nil"/>
                                <w:left w:val="nil"/>
                                <w:bottom w:val="nil"/>
                                <w:right w:val="nil"/>
                                <w:between w:val="nil"/>
                              </w:pBdr>
                              <w:spacing w:line="360" w:lineRule="auto"/>
                            </w:pPr>
                          </w:pPrChange>
                        </w:pPr>
                        <w:ins w:id="120" w:author="hieu nguyen" w:date="2022-05-10T10:32:00Z">
                          <w:r>
                            <w:t>Hình 1.20: Thống kê đặc trưng stalk-surfac</w:t>
                          </w:r>
                        </w:ins>
                        <w:ins w:id="121" w:author="hieu nguyen" w:date="2022-05-10T10:33:00Z">
                          <w:r>
                            <w:t>e-above-ring</w:t>
                          </w:r>
                        </w:ins>
                      </w:p>
                    </w:txbxContent>
                  </v:textbox>
                  <w10:wrap type="square" anchorx="margin"/>
                </v:shape>
              </w:pict>
            </mc:Fallback>
          </mc:AlternateContent>
        </w:r>
        <w:r w:rsidR="003A4351">
          <w:t>Hình 1.19: Thống kê đặc trưng stalk-shape</w:t>
        </w:r>
      </w:ins>
    </w:p>
    <w:p w14:paraId="5F394A06" w14:textId="42298183" w:rsidR="00035C5F" w:rsidRDefault="00035C5F" w:rsidP="00035C5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noProof/>
        </w:rPr>
        <w:drawing>
          <wp:anchor distT="0" distB="0" distL="114300" distR="114300" simplePos="0" relativeHeight="251668480" behindDoc="0" locked="0" layoutInCell="1" allowOverlap="1" wp14:anchorId="3749084C" wp14:editId="0229739B">
            <wp:simplePos x="0" y="0"/>
            <wp:positionH relativeFrom="margin">
              <wp:align>right</wp:align>
            </wp:positionH>
            <wp:positionV relativeFrom="paragraph">
              <wp:posOffset>285555</wp:posOffset>
            </wp:positionV>
            <wp:extent cx="2879725" cy="1919605"/>
            <wp:effectExtent l="0" t="0" r="0" b="444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879725" cy="1919605"/>
                    </a:xfrm>
                    <a:prstGeom prst="rect">
                      <a:avLst/>
                    </a:prstGeom>
                    <a:noFill/>
                    <a:ln>
                      <a:noFill/>
                    </a:ln>
                  </pic:spPr>
                </pic:pic>
              </a:graphicData>
            </a:graphic>
            <wp14:sizeRelH relativeFrom="page">
              <wp14:pctWidth>0</wp14:pctWidth>
            </wp14:sizeRelH>
            <wp14:sizeRelV relativeFrom="page">
              <wp14:pctHeight>0</wp14:pctHeight>
            </wp14:sizeRelV>
          </wp:anchor>
        </w:drawing>
      </w:r>
      <w:r w:rsidR="003659BA">
        <w:rPr>
          <w:rFonts w:ascii="Times New Roman" w:eastAsia="Times New Roman" w:hAnsi="Times New Roman" w:cs="Times New Roman"/>
          <w:color w:val="000000"/>
          <w:sz w:val="26"/>
          <w:szCs w:val="26"/>
        </w:rPr>
        <w:t>Thống kê phân</w:t>
      </w:r>
      <w:r w:rsidR="003659BA" w:rsidRPr="009C705A">
        <w:rPr>
          <w:rFonts w:ascii="Times New Roman" w:eastAsia="Times New Roman" w:hAnsi="Times New Roman" w:cs="Times New Roman"/>
          <w:color w:val="000000"/>
          <w:sz w:val="26"/>
          <w:szCs w:val="26"/>
        </w:rPr>
        <w:t xml:space="preserve"> </w:t>
      </w:r>
      <w:r w:rsidR="003659BA">
        <w:rPr>
          <w:rFonts w:ascii="Times New Roman" w:eastAsia="Times New Roman" w:hAnsi="Times New Roman" w:cs="Times New Roman"/>
          <w:color w:val="000000"/>
          <w:sz w:val="26"/>
          <w:szCs w:val="26"/>
        </w:rPr>
        <w:t>bố của stalk-surface-above-ring   Thống kê phân</w:t>
      </w:r>
      <w:r w:rsidR="003659BA" w:rsidRPr="009C705A">
        <w:rPr>
          <w:rFonts w:ascii="Times New Roman" w:eastAsia="Times New Roman" w:hAnsi="Times New Roman" w:cs="Times New Roman"/>
          <w:color w:val="000000"/>
          <w:sz w:val="26"/>
          <w:szCs w:val="26"/>
        </w:rPr>
        <w:t xml:space="preserve"> </w:t>
      </w:r>
      <w:r w:rsidR="003659BA">
        <w:rPr>
          <w:rFonts w:ascii="Times New Roman" w:eastAsia="Times New Roman" w:hAnsi="Times New Roman" w:cs="Times New Roman"/>
          <w:color w:val="000000"/>
          <w:sz w:val="26"/>
          <w:szCs w:val="26"/>
        </w:rPr>
        <w:t>bố của veil-color</w:t>
      </w:r>
    </w:p>
    <w:p w14:paraId="0B923A48" w14:textId="41EDF5F3" w:rsidR="003A4351" w:rsidRDefault="000C7279">
      <w:pPr>
        <w:keepNext/>
        <w:pBdr>
          <w:top w:val="nil"/>
          <w:left w:val="nil"/>
          <w:bottom w:val="nil"/>
          <w:right w:val="nil"/>
          <w:between w:val="nil"/>
        </w:pBdr>
        <w:spacing w:line="360" w:lineRule="auto"/>
        <w:rPr>
          <w:ins w:id="98" w:author="hieu nguyen" w:date="2022-05-10T10:33:00Z"/>
        </w:rPr>
        <w:pPrChange w:id="99" w:author="hieu nguyen" w:date="2022-05-10T10:33:00Z">
          <w:pPr>
            <w:pBdr>
              <w:top w:val="nil"/>
              <w:left w:val="nil"/>
              <w:bottom w:val="nil"/>
              <w:right w:val="nil"/>
              <w:between w:val="nil"/>
            </w:pBdr>
            <w:spacing w:line="360" w:lineRule="auto"/>
          </w:pPr>
        </w:pPrChange>
      </w:pPr>
      <w:ins w:id="100" w:author="hieu nguyen" w:date="2022-05-10T10:34:00Z">
        <w:r>
          <w:rPr>
            <w:noProof/>
          </w:rPr>
          <mc:AlternateContent>
            <mc:Choice Requires="wps">
              <w:drawing>
                <wp:anchor distT="0" distB="0" distL="114300" distR="114300" simplePos="0" relativeHeight="251691008" behindDoc="0" locked="0" layoutInCell="1" allowOverlap="1" wp14:anchorId="3F3E7EE3" wp14:editId="35642C1D">
                  <wp:simplePos x="0" y="0"/>
                  <wp:positionH relativeFrom="margin">
                    <wp:align>right</wp:align>
                  </wp:positionH>
                  <wp:positionV relativeFrom="paragraph">
                    <wp:posOffset>2017395</wp:posOffset>
                  </wp:positionV>
                  <wp:extent cx="2879725" cy="187325"/>
                  <wp:effectExtent l="0" t="0" r="0" b="3175"/>
                  <wp:wrapSquare wrapText="bothSides"/>
                  <wp:docPr id="43" name="Text Box 43"/>
                  <wp:cNvGraphicFramePr/>
                  <a:graphic xmlns:a="http://schemas.openxmlformats.org/drawingml/2006/main">
                    <a:graphicData uri="http://schemas.microsoft.com/office/word/2010/wordprocessingShape">
                      <wps:wsp>
                        <wps:cNvSpPr txBox="1"/>
                        <wps:spPr>
                          <a:xfrm>
                            <a:off x="0" y="0"/>
                            <a:ext cx="2879725" cy="187325"/>
                          </a:xfrm>
                          <a:prstGeom prst="rect">
                            <a:avLst/>
                          </a:prstGeom>
                          <a:solidFill>
                            <a:prstClr val="white"/>
                          </a:solidFill>
                          <a:ln>
                            <a:noFill/>
                          </a:ln>
                        </wps:spPr>
                        <wps:txbx>
                          <w:txbxContent>
                            <w:p w14:paraId="4577F549" w14:textId="37DACBD0" w:rsidR="003A4351" w:rsidRPr="00191580" w:rsidRDefault="003A4351">
                              <w:pPr>
                                <w:pStyle w:val="Caption"/>
                                <w:jc w:val="center"/>
                                <w:rPr>
                                  <w:noProof/>
                                </w:rPr>
                                <w:pPrChange w:id="101" w:author="hieu nguyen" w:date="2022-05-10T10:34:00Z">
                                  <w:pPr>
                                    <w:pBdr>
                                      <w:top w:val="nil"/>
                                      <w:left w:val="nil"/>
                                      <w:bottom w:val="nil"/>
                                      <w:right w:val="nil"/>
                                      <w:between w:val="nil"/>
                                    </w:pBdr>
                                    <w:spacing w:line="360" w:lineRule="auto"/>
                                  </w:pPr>
                                </w:pPrChange>
                              </w:pPr>
                              <w:ins w:id="102" w:author="hieu nguyen" w:date="2022-05-10T10:34:00Z">
                                <w:r>
                                  <w:t>Hình 1.22: Thống kê đặc trưng veil-color</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3E7EE3" id="Text Box 43" o:spid="_x0000_s1037" type="#_x0000_t202" style="position:absolute;margin-left:175.55pt;margin-top:158.85pt;width:226.75pt;height:14.75pt;z-index:25169100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" stroked="f">
                  <v:textbox inset="0,0,0,0">
                    <w:txbxContent>
                      <w:p w14:paraId="4577F549" w14:textId="37DACBD0" w:rsidR="003A4351" w:rsidRPr="00191580" w:rsidRDefault="003A4351">
                        <w:pPr>
                          <w:pStyle w:val="Caption"/>
                          <w:jc w:val="center"/>
                          <w:rPr>
                            <w:noProof/>
                          </w:rPr>
                          <w:pPrChange w:id="127" w:author="hieu nguyen" w:date="2022-05-10T10:34:00Z">
                            <w:pPr>
                              <w:pBdr>
                                <w:top w:val="nil"/>
                                <w:left w:val="nil"/>
                                <w:bottom w:val="nil"/>
                                <w:right w:val="nil"/>
                                <w:between w:val="nil"/>
                              </w:pBdr>
                              <w:spacing w:line="360" w:lineRule="auto"/>
                            </w:pPr>
                          </w:pPrChange>
                        </w:pPr>
                        <w:ins w:id="128" w:author="hieu nguyen" w:date="2022-05-10T10:34:00Z">
                          <w:r>
                            <w:t>Hình 1.22: Thống kê đặc trưng veil-color</w:t>
                          </w:r>
                        </w:ins>
                      </w:p>
                    </w:txbxContent>
                  </v:textbox>
                  <w10:wrap type="square" anchorx="margin"/>
                </v:shape>
              </w:pict>
            </mc:Fallback>
          </mc:AlternateContent>
        </w:r>
      </w:ins>
      <w:r w:rsidR="00035C5F">
        <w:rPr>
          <w:noProof/>
        </w:rPr>
        <w:drawing>
          <wp:inline distT="0" distB="0" distL="0" distR="0" wp14:anchorId="41821AC0" wp14:editId="788DB48A">
            <wp:extent cx="2880000" cy="1919692"/>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880000" cy="1919692"/>
                    </a:xfrm>
                    <a:prstGeom prst="rect">
                      <a:avLst/>
                    </a:prstGeom>
                    <a:noFill/>
                    <a:ln>
                      <a:noFill/>
                    </a:ln>
                  </pic:spPr>
                </pic:pic>
              </a:graphicData>
            </a:graphic>
          </wp:inline>
        </w:drawing>
      </w:r>
    </w:p>
    <w:p w14:paraId="14A07EE3" w14:textId="68312F3C" w:rsidR="00035C5F" w:rsidRDefault="003A4351">
      <w:pPr>
        <w:pStyle w:val="Caption"/>
        <w:jc w:val="center"/>
        <w:rPr>
          <w:rFonts w:ascii="Times New Roman" w:eastAsia="Times New Roman" w:hAnsi="Times New Roman" w:cs="Times New Roman"/>
          <w:color w:val="000000"/>
          <w:sz w:val="26"/>
          <w:szCs w:val="26"/>
        </w:rPr>
        <w:pPrChange w:id="103" w:author="hieu nguyen" w:date="2022-05-10T10:34:00Z">
          <w:pPr>
            <w:pBdr>
              <w:top w:val="nil"/>
              <w:left w:val="nil"/>
              <w:bottom w:val="nil"/>
              <w:right w:val="nil"/>
              <w:between w:val="nil"/>
            </w:pBdr>
            <w:spacing w:line="360" w:lineRule="auto"/>
          </w:pPr>
        </w:pPrChange>
      </w:pPr>
      <w:ins w:id="104" w:author="hieu nguyen" w:date="2022-05-10T10:33:00Z">
        <w:r>
          <w:t>Hình 1.21: Thống kê đặc trưng stalk-surface-below-</w:t>
        </w:r>
      </w:ins>
      <w:ins w:id="105" w:author="hieu nguyen" w:date="2022-05-10T10:34:00Z">
        <w:r>
          <w:t>ring</w:t>
        </w:r>
      </w:ins>
    </w:p>
    <w:p w14:paraId="19DE096D" w14:textId="2B128EFF" w:rsidR="00035C5F" w:rsidRDefault="003659BA" w:rsidP="00035C5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Thống kê phân</w:t>
      </w:r>
      <w:r w:rsidRPr="009C705A">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bố của veil-type</w:t>
      </w:r>
    </w:p>
    <w:p w14:paraId="5C646C5C" w14:textId="77777777" w:rsidR="003A4351" w:rsidRDefault="00035C5F">
      <w:pPr>
        <w:keepNext/>
        <w:pBdr>
          <w:top w:val="nil"/>
          <w:left w:val="nil"/>
          <w:bottom w:val="nil"/>
          <w:right w:val="nil"/>
          <w:between w:val="nil"/>
        </w:pBdr>
        <w:spacing w:line="360" w:lineRule="auto"/>
        <w:rPr>
          <w:ins w:id="106" w:author="hieu nguyen" w:date="2022-05-10T10:34:00Z"/>
        </w:rPr>
        <w:pPrChange w:id="107" w:author="hieu nguyen" w:date="2022-05-10T10:34:00Z">
          <w:pPr>
            <w:pBdr>
              <w:top w:val="nil"/>
              <w:left w:val="nil"/>
              <w:bottom w:val="nil"/>
              <w:right w:val="nil"/>
              <w:between w:val="nil"/>
            </w:pBdr>
            <w:spacing w:line="360" w:lineRule="auto"/>
          </w:pPr>
        </w:pPrChange>
      </w:pPr>
      <w:r>
        <w:rPr>
          <w:noProof/>
        </w:rPr>
        <w:drawing>
          <wp:inline distT="0" distB="0" distL="0" distR="0" wp14:anchorId="002AD115" wp14:editId="0A233F73">
            <wp:extent cx="2880000" cy="1919692"/>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880000" cy="1919692"/>
                    </a:xfrm>
                    <a:prstGeom prst="rect">
                      <a:avLst/>
                    </a:prstGeom>
                    <a:noFill/>
                    <a:ln>
                      <a:noFill/>
                    </a:ln>
                  </pic:spPr>
                </pic:pic>
              </a:graphicData>
            </a:graphic>
          </wp:inline>
        </w:drawing>
      </w:r>
    </w:p>
    <w:p w14:paraId="7F4D93A8" w14:textId="00CA5B0E" w:rsidR="00035C5F" w:rsidRDefault="003A4351">
      <w:pPr>
        <w:pStyle w:val="Caption"/>
        <w:rPr>
          <w:rFonts w:ascii="Times New Roman" w:eastAsia="Times New Roman" w:hAnsi="Times New Roman" w:cs="Times New Roman"/>
          <w:color w:val="000000"/>
          <w:sz w:val="26"/>
          <w:szCs w:val="26"/>
        </w:rPr>
        <w:pPrChange w:id="108" w:author="hieu nguyen" w:date="2022-05-10T10:34:00Z">
          <w:pPr>
            <w:pBdr>
              <w:top w:val="nil"/>
              <w:left w:val="nil"/>
              <w:bottom w:val="nil"/>
              <w:right w:val="nil"/>
              <w:between w:val="nil"/>
            </w:pBdr>
            <w:spacing w:line="360" w:lineRule="auto"/>
          </w:pPr>
        </w:pPrChange>
      </w:pPr>
      <w:ins w:id="109" w:author="hieu nguyen" w:date="2022-05-10T10:34:00Z">
        <w:r>
          <w:t xml:space="preserve">                   Hình 1.23: Thống kê đặc trưng veil-type</w:t>
        </w:r>
      </w:ins>
    </w:p>
    <w:p w14:paraId="68637968" w14:textId="225BEA54" w:rsidR="003B3781" w:rsidDel="000C7279" w:rsidRDefault="003B3781" w:rsidP="003B3781">
      <w:pPr>
        <w:pBdr>
          <w:top w:val="nil"/>
          <w:left w:val="nil"/>
          <w:bottom w:val="nil"/>
          <w:right w:val="nil"/>
          <w:between w:val="nil"/>
        </w:pBdr>
        <w:spacing w:line="360" w:lineRule="auto"/>
        <w:jc w:val="center"/>
        <w:rPr>
          <w:del w:id="110" w:author="hieu nguyen" w:date="2022-05-10T10:44:00Z"/>
          <w:rFonts w:ascii="Times New Roman" w:eastAsia="Times New Roman" w:hAnsi="Times New Roman" w:cs="Times New Roman"/>
          <w:color w:val="000000"/>
          <w:sz w:val="26"/>
          <w:szCs w:val="26"/>
        </w:rPr>
      </w:pPr>
    </w:p>
    <w:p w14:paraId="5BAF6A6E" w14:textId="6ACA1D6A" w:rsidR="003B3781" w:rsidDel="000C7279" w:rsidRDefault="003B3781" w:rsidP="003B3781">
      <w:pPr>
        <w:pBdr>
          <w:top w:val="nil"/>
          <w:left w:val="nil"/>
          <w:bottom w:val="nil"/>
          <w:right w:val="nil"/>
          <w:between w:val="nil"/>
        </w:pBdr>
        <w:spacing w:line="360" w:lineRule="auto"/>
        <w:jc w:val="center"/>
        <w:rPr>
          <w:del w:id="111" w:author="hieu nguyen" w:date="2022-05-10T10:44:00Z"/>
          <w:rFonts w:ascii="Times New Roman" w:eastAsia="Times New Roman" w:hAnsi="Times New Roman" w:cs="Times New Roman"/>
          <w:color w:val="000000"/>
          <w:sz w:val="26"/>
          <w:szCs w:val="26"/>
        </w:rPr>
      </w:pPr>
    </w:p>
    <w:p w14:paraId="6675C239" w14:textId="4EA9044F" w:rsidR="003B3781" w:rsidDel="000C7279" w:rsidRDefault="003B3781" w:rsidP="003B3781">
      <w:pPr>
        <w:pBdr>
          <w:top w:val="nil"/>
          <w:left w:val="nil"/>
          <w:bottom w:val="nil"/>
          <w:right w:val="nil"/>
          <w:between w:val="nil"/>
        </w:pBdr>
        <w:spacing w:line="360" w:lineRule="auto"/>
        <w:jc w:val="center"/>
        <w:rPr>
          <w:del w:id="112" w:author="hieu nguyen" w:date="2022-05-10T10:44:00Z"/>
          <w:rFonts w:ascii="Times New Roman" w:eastAsia="Times New Roman" w:hAnsi="Times New Roman" w:cs="Times New Roman"/>
          <w:color w:val="000000"/>
          <w:sz w:val="26"/>
          <w:szCs w:val="26"/>
        </w:rPr>
      </w:pPr>
    </w:p>
    <w:p w14:paraId="4517315A" w14:textId="25CD1DB1" w:rsidR="003B3781" w:rsidDel="000C7279" w:rsidRDefault="003B3781" w:rsidP="003B3781">
      <w:pPr>
        <w:pBdr>
          <w:top w:val="nil"/>
          <w:left w:val="nil"/>
          <w:bottom w:val="nil"/>
          <w:right w:val="nil"/>
          <w:between w:val="nil"/>
        </w:pBdr>
        <w:spacing w:line="360" w:lineRule="auto"/>
        <w:jc w:val="center"/>
        <w:rPr>
          <w:del w:id="113" w:author="hieu nguyen" w:date="2022-05-10T10:44:00Z"/>
          <w:rFonts w:ascii="Times New Roman" w:eastAsia="Times New Roman" w:hAnsi="Times New Roman" w:cs="Times New Roman"/>
          <w:color w:val="000000"/>
          <w:sz w:val="26"/>
          <w:szCs w:val="26"/>
        </w:rPr>
      </w:pPr>
    </w:p>
    <w:p w14:paraId="48F8DA87" w14:textId="7DE24148" w:rsidR="003B3781" w:rsidDel="000C7279" w:rsidRDefault="003B3781" w:rsidP="003B3781">
      <w:pPr>
        <w:pBdr>
          <w:top w:val="nil"/>
          <w:left w:val="nil"/>
          <w:bottom w:val="nil"/>
          <w:right w:val="nil"/>
          <w:between w:val="nil"/>
        </w:pBdr>
        <w:spacing w:line="360" w:lineRule="auto"/>
        <w:jc w:val="center"/>
        <w:rPr>
          <w:del w:id="114" w:author="hieu nguyen" w:date="2022-05-10T10:44:00Z"/>
          <w:rFonts w:ascii="Times New Roman" w:eastAsia="Times New Roman" w:hAnsi="Times New Roman" w:cs="Times New Roman"/>
          <w:color w:val="000000"/>
          <w:sz w:val="26"/>
          <w:szCs w:val="26"/>
        </w:rPr>
      </w:pPr>
    </w:p>
    <w:p w14:paraId="0B9C8577" w14:textId="18988271" w:rsidR="003B3781" w:rsidRDefault="003B3781">
      <w:pPr>
        <w:pBdr>
          <w:top w:val="nil"/>
          <w:left w:val="nil"/>
          <w:bottom w:val="nil"/>
          <w:right w:val="nil"/>
          <w:between w:val="nil"/>
        </w:pBdr>
        <w:spacing w:line="360" w:lineRule="auto"/>
        <w:rPr>
          <w:rFonts w:ascii="Times New Roman" w:eastAsia="Times New Roman" w:hAnsi="Times New Roman" w:cs="Times New Roman"/>
          <w:color w:val="000000"/>
          <w:sz w:val="26"/>
          <w:szCs w:val="26"/>
        </w:rPr>
        <w:pPrChange w:id="115" w:author="hieu nguyen" w:date="2022-05-10T10:44:00Z">
          <w:pPr>
            <w:pBdr>
              <w:top w:val="nil"/>
              <w:left w:val="nil"/>
              <w:bottom w:val="nil"/>
              <w:right w:val="nil"/>
              <w:between w:val="nil"/>
            </w:pBdr>
            <w:spacing w:line="360" w:lineRule="auto"/>
            <w:jc w:val="center"/>
          </w:pPr>
        </w:pPrChange>
      </w:pPr>
    </w:p>
    <w:p w14:paraId="576E5213" w14:textId="77777777" w:rsidR="00143A89" w:rsidRPr="009E09AB" w:rsidRDefault="00C35C46" w:rsidP="004F54DA">
      <w:pPr>
        <w:pStyle w:val="Heading1"/>
        <w:rPr>
          <w:rFonts w:ascii="Times New Roman" w:eastAsia="Times New Roman" w:hAnsi="Times New Roman" w:cs="Times New Roman"/>
          <w:b w:val="0"/>
          <w:sz w:val="26"/>
          <w:szCs w:val="26"/>
        </w:rPr>
      </w:pPr>
      <w:bookmarkStart w:id="116" w:name="_Toc103111476"/>
      <w:r w:rsidRPr="009E09AB">
        <w:rPr>
          <w:rFonts w:ascii="Times New Roman" w:eastAsia="Times New Roman" w:hAnsi="Times New Roman" w:cs="Times New Roman"/>
          <w:sz w:val="26"/>
          <w:szCs w:val="26"/>
        </w:rPr>
        <w:lastRenderedPageBreak/>
        <w:t>Chương 3: Phương pháp khai phá dữ liệu</w:t>
      </w:r>
      <w:bookmarkEnd w:id="116"/>
    </w:p>
    <w:p w14:paraId="3E4F8FD9" w14:textId="750D4209" w:rsidR="00143A89" w:rsidRPr="004F54DA" w:rsidRDefault="004F54DA" w:rsidP="004F54DA">
      <w:pPr>
        <w:pStyle w:val="Heading2"/>
        <w:rPr>
          <w:rFonts w:ascii="Times New Roman" w:eastAsia="Times New Roman" w:hAnsi="Times New Roman" w:cs="Times New Roman"/>
          <w:color w:val="000000"/>
          <w:sz w:val="26"/>
          <w:szCs w:val="26"/>
        </w:rPr>
      </w:pPr>
      <w:bookmarkStart w:id="117" w:name="_Toc103111477"/>
      <w:r>
        <w:rPr>
          <w:rFonts w:ascii="Times New Roman" w:eastAsia="Times New Roman" w:hAnsi="Times New Roman" w:cs="Times New Roman"/>
          <w:color w:val="000000"/>
          <w:sz w:val="26"/>
          <w:szCs w:val="26"/>
        </w:rPr>
        <w:t>3</w:t>
      </w:r>
      <w:r>
        <w:rPr>
          <w:rFonts w:ascii="Times New Roman" w:eastAsia="Times New Roman" w:hAnsi="Times New Roman" w:cs="Times New Roman"/>
          <w:color w:val="000000"/>
          <w:sz w:val="26"/>
          <w:szCs w:val="26"/>
          <w:lang w:val="vi-VN"/>
        </w:rPr>
        <w:t xml:space="preserve">.1 </w:t>
      </w:r>
      <w:r w:rsidR="00C35C46" w:rsidRPr="004F54DA">
        <w:rPr>
          <w:rFonts w:ascii="Times New Roman" w:eastAsia="Times New Roman" w:hAnsi="Times New Roman" w:cs="Times New Roman"/>
          <w:color w:val="000000"/>
          <w:sz w:val="26"/>
          <w:szCs w:val="26"/>
        </w:rPr>
        <w:t>Quy trình khai phá dữ liệu</w:t>
      </w:r>
      <w:bookmarkEnd w:id="117"/>
    </w:p>
    <w:p w14:paraId="41939EB2" w14:textId="1D3EE7F2" w:rsidR="006E3E57" w:rsidRDefault="004028F1" w:rsidP="00AC3F98">
      <w:pPr>
        <w:pBdr>
          <w:top w:val="nil"/>
          <w:left w:val="nil"/>
          <w:bottom w:val="nil"/>
          <w:right w:val="nil"/>
          <w:between w:val="nil"/>
        </w:pBdr>
        <w:spacing w:line="36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Bước 1:</w:t>
      </w:r>
      <w:r w:rsidR="00A44F33">
        <w:rPr>
          <w:rFonts w:ascii="Times New Roman" w:eastAsia="Times New Roman" w:hAnsi="Times New Roman" w:cs="Times New Roman"/>
          <w:b/>
          <w:bCs/>
          <w:color w:val="000000"/>
          <w:sz w:val="26"/>
          <w:szCs w:val="26"/>
        </w:rPr>
        <w:t>Chuẩn bị</w:t>
      </w:r>
      <w:r>
        <w:rPr>
          <w:rFonts w:ascii="Times New Roman" w:eastAsia="Times New Roman" w:hAnsi="Times New Roman" w:cs="Times New Roman"/>
          <w:b/>
          <w:bCs/>
          <w:color w:val="000000"/>
          <w:sz w:val="26"/>
          <w:szCs w:val="26"/>
        </w:rPr>
        <w:t xml:space="preserve"> dữ liệu</w:t>
      </w:r>
      <w:del w:id="118" w:author="hieu nguyen" w:date="2022-05-10T11:08:00Z">
        <w:r w:rsidR="006E3E57" w:rsidRPr="009E09AB" w:rsidDel="00DB27E2">
          <w:rPr>
            <w:rFonts w:ascii="Times New Roman" w:eastAsia="Times New Roman" w:hAnsi="Times New Roman" w:cs="Times New Roman"/>
            <w:b/>
            <w:bCs/>
            <w:color w:val="000000"/>
            <w:sz w:val="26"/>
            <w:szCs w:val="26"/>
          </w:rPr>
          <w:delText>Data</w:delText>
        </w:r>
        <w:r w:rsidR="006E3E57" w:rsidRPr="009E09AB" w:rsidDel="00DB27E2">
          <w:rPr>
            <w:rFonts w:ascii="Times New Roman" w:eastAsia="Times New Roman" w:hAnsi="Times New Roman" w:cs="Times New Roman"/>
            <w:b/>
            <w:bCs/>
            <w:color w:val="000000"/>
            <w:sz w:val="26"/>
            <w:szCs w:val="26"/>
            <w:lang w:val="vi-VN"/>
          </w:rPr>
          <w:delText xml:space="preserve"> preparation(thu thập dữ liệu)</w:delText>
        </w:r>
      </w:del>
    </w:p>
    <w:p w14:paraId="14DAAAAC" w14:textId="1411BC10" w:rsidR="004028F1" w:rsidRDefault="004028F1" w:rsidP="00AC3F9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Ở bước này ta tiến hành tìm hiểu về các tri thức cần thu thập qua đó xác định được các thông tin cần thu thập của bộ dữ liệu.</w:t>
      </w:r>
      <w:r w:rsidR="00A44F33">
        <w:rPr>
          <w:rFonts w:ascii="Times New Roman" w:eastAsia="Times New Roman" w:hAnsi="Times New Roman" w:cs="Times New Roman"/>
          <w:color w:val="000000"/>
          <w:sz w:val="26"/>
          <w:szCs w:val="26"/>
        </w:rPr>
        <w:t xml:space="preserve"> Sau khi đã thu thập đủ dữ liệu, ta tiếp tục tiến hành  </w:t>
      </w:r>
      <w:r w:rsidR="00A44F33" w:rsidRPr="00A44F33">
        <w:rPr>
          <w:rFonts w:ascii="Times New Roman" w:eastAsia="Times New Roman" w:hAnsi="Times New Roman" w:cs="Times New Roman"/>
          <w:color w:val="000000"/>
          <w:sz w:val="26"/>
          <w:szCs w:val="26"/>
        </w:rPr>
        <w:t>loại bỏ những dữ liệu trùng lặp, sai định dạng, không chính xác hay đầy đủ về mặt thông tin</w:t>
      </w:r>
      <w:r w:rsidR="00A44F33">
        <w:rPr>
          <w:rFonts w:ascii="Times New Roman" w:eastAsia="Times New Roman" w:hAnsi="Times New Roman" w:cs="Times New Roman"/>
          <w:color w:val="000000"/>
          <w:sz w:val="26"/>
          <w:szCs w:val="26"/>
        </w:rPr>
        <w:t>. Sau khi xử lý ta sẽ được bộ dữ liệu để phục vụ cho bước tiếp theo.</w:t>
      </w:r>
    </w:p>
    <w:p w14:paraId="41707CDB" w14:textId="20AD3C70" w:rsidR="00267480" w:rsidRDefault="004028F1" w:rsidP="00267480">
      <w:pPr>
        <w:pBdr>
          <w:top w:val="nil"/>
          <w:left w:val="nil"/>
          <w:bottom w:val="nil"/>
          <w:right w:val="nil"/>
          <w:between w:val="nil"/>
        </w:pBdr>
        <w:spacing w:line="360" w:lineRule="auto"/>
        <w:rPr>
          <w:rFonts w:ascii="Times New Roman" w:eastAsia="Times New Roman" w:hAnsi="Times New Roman" w:cs="Times New Roman"/>
          <w:b/>
          <w:bCs/>
          <w:color w:val="000000"/>
          <w:sz w:val="26"/>
          <w:szCs w:val="26"/>
        </w:rPr>
      </w:pPr>
      <w:r w:rsidRPr="004028F1">
        <w:rPr>
          <w:rFonts w:ascii="Times New Roman" w:eastAsia="Times New Roman" w:hAnsi="Times New Roman" w:cs="Times New Roman"/>
          <w:b/>
          <w:bCs/>
          <w:color w:val="000000"/>
          <w:sz w:val="26"/>
          <w:szCs w:val="26"/>
        </w:rPr>
        <w:t>Bước 2:</w:t>
      </w:r>
      <w:r>
        <w:rPr>
          <w:rFonts w:ascii="Times New Roman" w:eastAsia="Times New Roman" w:hAnsi="Times New Roman" w:cs="Times New Roman"/>
          <w:b/>
          <w:bCs/>
          <w:color w:val="000000"/>
          <w:sz w:val="26"/>
          <w:szCs w:val="26"/>
        </w:rPr>
        <w:t xml:space="preserve"> Tiền xử lý dữ liệu</w:t>
      </w:r>
    </w:p>
    <w:p w14:paraId="30F45C18" w14:textId="4BBEDB1B" w:rsidR="00267480" w:rsidRDefault="00267480" w:rsidP="00267480">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Các nhiệm vụ chính trong bước này </w:t>
      </w:r>
      <w:r w:rsidR="005463D1">
        <w:rPr>
          <w:rFonts w:ascii="Times New Roman" w:eastAsia="Times New Roman" w:hAnsi="Times New Roman" w:cs="Times New Roman"/>
          <w:color w:val="000000"/>
          <w:sz w:val="26"/>
          <w:szCs w:val="26"/>
        </w:rPr>
        <w:t xml:space="preserve">theo thứ tự </w:t>
      </w:r>
      <w:r>
        <w:rPr>
          <w:rFonts w:ascii="Times New Roman" w:eastAsia="Times New Roman" w:hAnsi="Times New Roman" w:cs="Times New Roman"/>
          <w:color w:val="000000"/>
          <w:sz w:val="26"/>
          <w:szCs w:val="26"/>
        </w:rPr>
        <w:t>gồm:</w:t>
      </w:r>
    </w:p>
    <w:p w14:paraId="2CB9CABA" w14:textId="6E5793E4" w:rsidR="00267480" w:rsidRDefault="00267480" w:rsidP="00267480">
      <w:pPr>
        <w:pStyle w:val="ListParagraph"/>
        <w:numPr>
          <w:ilvl w:val="0"/>
          <w:numId w:val="10"/>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Làm sạch dữ liệu</w:t>
      </w:r>
      <w:r w:rsidR="005463D1">
        <w:rPr>
          <w:rFonts w:ascii="Times New Roman" w:eastAsia="Times New Roman" w:hAnsi="Times New Roman" w:cs="Times New Roman"/>
          <w:color w:val="000000"/>
          <w:sz w:val="26"/>
          <w:szCs w:val="26"/>
        </w:rPr>
        <w:t>(data cleaning) gồm</w:t>
      </w:r>
      <w:r>
        <w:rPr>
          <w:rFonts w:ascii="Times New Roman" w:eastAsia="Times New Roman" w:hAnsi="Times New Roman" w:cs="Times New Roman"/>
          <w:color w:val="000000"/>
          <w:sz w:val="26"/>
          <w:szCs w:val="26"/>
        </w:rPr>
        <w:t>:</w:t>
      </w:r>
    </w:p>
    <w:p w14:paraId="362AF2A9" w14:textId="4536BD27" w:rsidR="00267480" w:rsidRDefault="00267480" w:rsidP="00267480">
      <w:pPr>
        <w:pStyle w:val="ListParagraph"/>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xử lý dữ liệu bị mất, thiếu</w:t>
      </w:r>
    </w:p>
    <w:p w14:paraId="1D72271D" w14:textId="613C7A81" w:rsidR="00267480" w:rsidRPr="00267480" w:rsidRDefault="00267480" w:rsidP="00267480">
      <w:pPr>
        <w:pStyle w:val="ListParagraph"/>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xử lý dữ liệu bị nhiễu(dữ liệu vô nghĩa) </w:t>
      </w:r>
    </w:p>
    <w:p w14:paraId="64D62176" w14:textId="5ECD9961" w:rsidR="00267480" w:rsidRPr="00267480" w:rsidRDefault="00267480" w:rsidP="00267480">
      <w:pPr>
        <w:pStyle w:val="ListParagraph"/>
        <w:numPr>
          <w:ilvl w:val="0"/>
          <w:numId w:val="10"/>
        </w:numPr>
        <w:pBdr>
          <w:top w:val="nil"/>
          <w:left w:val="nil"/>
          <w:bottom w:val="nil"/>
          <w:right w:val="nil"/>
          <w:between w:val="nil"/>
        </w:pBdr>
        <w:spacing w:line="36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color w:val="000000"/>
          <w:sz w:val="26"/>
          <w:szCs w:val="26"/>
        </w:rPr>
        <w:t>tích hợp dữ liệu</w:t>
      </w:r>
      <w:r w:rsidR="005463D1">
        <w:rPr>
          <w:rFonts w:ascii="Times New Roman" w:eastAsia="Times New Roman" w:hAnsi="Times New Roman" w:cs="Times New Roman"/>
          <w:color w:val="000000"/>
          <w:sz w:val="26"/>
          <w:szCs w:val="26"/>
        </w:rPr>
        <w:t>(</w:t>
      </w:r>
      <w:r w:rsidR="005463D1" w:rsidRPr="005463D1">
        <w:rPr>
          <w:rFonts w:ascii="Times New Roman" w:eastAsia="Times New Roman" w:hAnsi="Times New Roman" w:cs="Times New Roman"/>
          <w:color w:val="000000"/>
          <w:sz w:val="26"/>
          <w:szCs w:val="26"/>
        </w:rPr>
        <w:t>Data integration</w:t>
      </w:r>
      <w:r w:rsidR="005463D1">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 kết hợp nhiều bộ dữ liệu</w:t>
      </w:r>
    </w:p>
    <w:p w14:paraId="47E88EA7" w14:textId="69B99CF1" w:rsidR="005463D1" w:rsidRPr="005463D1" w:rsidRDefault="00267480" w:rsidP="005463D1">
      <w:pPr>
        <w:pStyle w:val="ListParagraph"/>
        <w:numPr>
          <w:ilvl w:val="0"/>
          <w:numId w:val="10"/>
        </w:numPr>
        <w:pBdr>
          <w:top w:val="nil"/>
          <w:left w:val="nil"/>
          <w:bottom w:val="nil"/>
          <w:right w:val="nil"/>
          <w:between w:val="nil"/>
        </w:pBdr>
        <w:spacing w:line="36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color w:val="000000"/>
          <w:sz w:val="26"/>
          <w:szCs w:val="26"/>
        </w:rPr>
        <w:t xml:space="preserve">Giảm </w:t>
      </w:r>
      <w:r w:rsidR="005463D1">
        <w:rPr>
          <w:rFonts w:ascii="Times New Roman" w:eastAsia="Times New Roman" w:hAnsi="Times New Roman" w:cs="Times New Roman"/>
          <w:color w:val="000000"/>
          <w:sz w:val="26"/>
          <w:szCs w:val="26"/>
        </w:rPr>
        <w:t>dữ liệu(</w:t>
      </w:r>
      <w:r w:rsidR="005463D1" w:rsidRPr="005463D1">
        <w:rPr>
          <w:rFonts w:ascii="Times New Roman" w:eastAsia="Times New Roman" w:hAnsi="Times New Roman" w:cs="Times New Roman"/>
          <w:color w:val="000000"/>
          <w:sz w:val="26"/>
          <w:szCs w:val="26"/>
        </w:rPr>
        <w:t>Data reduction</w:t>
      </w:r>
      <w:r w:rsidR="005463D1">
        <w:rPr>
          <w:rFonts w:ascii="Times New Roman" w:eastAsia="Times New Roman" w:hAnsi="Times New Roman" w:cs="Times New Roman"/>
          <w:color w:val="000000"/>
          <w:sz w:val="26"/>
          <w:szCs w:val="26"/>
        </w:rPr>
        <w:t>): giảm chiều của bộ dữ liệu</w:t>
      </w:r>
    </w:p>
    <w:p w14:paraId="4A2417E8" w14:textId="50C54E43" w:rsidR="005463D1" w:rsidRDefault="005463D1" w:rsidP="005463D1">
      <w:pPr>
        <w:pStyle w:val="ListParagraph"/>
        <w:numPr>
          <w:ilvl w:val="0"/>
          <w:numId w:val="10"/>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5463D1">
        <w:rPr>
          <w:rFonts w:ascii="Times New Roman" w:eastAsia="Times New Roman" w:hAnsi="Times New Roman" w:cs="Times New Roman"/>
          <w:color w:val="000000"/>
          <w:sz w:val="26"/>
          <w:szCs w:val="26"/>
        </w:rPr>
        <w:t xml:space="preserve">Chuyển </w:t>
      </w:r>
      <w:r>
        <w:rPr>
          <w:rFonts w:ascii="Times New Roman" w:eastAsia="Times New Roman" w:hAnsi="Times New Roman" w:cs="Times New Roman"/>
          <w:color w:val="000000"/>
          <w:sz w:val="26"/>
          <w:szCs w:val="26"/>
        </w:rPr>
        <w:t>đổi dữ liệu(</w:t>
      </w:r>
      <w:r w:rsidRPr="005463D1">
        <w:rPr>
          <w:rFonts w:ascii="Times New Roman" w:eastAsia="Times New Roman" w:hAnsi="Times New Roman" w:cs="Times New Roman"/>
          <w:color w:val="000000"/>
          <w:sz w:val="26"/>
          <w:szCs w:val="26"/>
        </w:rPr>
        <w:t>Data Transformation</w:t>
      </w:r>
      <w:r>
        <w:rPr>
          <w:rFonts w:ascii="Times New Roman" w:eastAsia="Times New Roman" w:hAnsi="Times New Roman" w:cs="Times New Roman"/>
          <w:color w:val="000000"/>
          <w:sz w:val="26"/>
          <w:szCs w:val="26"/>
        </w:rPr>
        <w:t>): chuyển dữ liệu về dạng chuẩn.</w:t>
      </w:r>
    </w:p>
    <w:p w14:paraId="3C583070" w14:textId="5983D1D3" w:rsidR="005463D1" w:rsidRDefault="005463D1" w:rsidP="005463D1">
      <w:pPr>
        <w:pBdr>
          <w:top w:val="nil"/>
          <w:left w:val="nil"/>
          <w:bottom w:val="nil"/>
          <w:right w:val="nil"/>
          <w:between w:val="nil"/>
        </w:pBdr>
        <w:spacing w:line="360" w:lineRule="auto"/>
        <w:rPr>
          <w:rFonts w:ascii="Times New Roman" w:eastAsia="Times New Roman" w:hAnsi="Times New Roman" w:cs="Times New Roman"/>
          <w:b/>
          <w:bCs/>
          <w:color w:val="000000"/>
          <w:sz w:val="26"/>
          <w:szCs w:val="26"/>
          <w:lang w:val="vi-VN"/>
        </w:rPr>
      </w:pPr>
      <w:r w:rsidRPr="005463D1">
        <w:rPr>
          <w:rFonts w:ascii="Times New Roman" w:eastAsia="Times New Roman" w:hAnsi="Times New Roman" w:cs="Times New Roman"/>
          <w:b/>
          <w:bCs/>
          <w:color w:val="000000"/>
          <w:sz w:val="26"/>
          <w:szCs w:val="26"/>
          <w:lang w:val="vi-VN"/>
        </w:rPr>
        <w:t>Bước 3:</w:t>
      </w:r>
      <w:r>
        <w:rPr>
          <w:rFonts w:ascii="Times New Roman" w:eastAsia="Times New Roman" w:hAnsi="Times New Roman" w:cs="Times New Roman"/>
          <w:b/>
          <w:bCs/>
          <w:color w:val="000000"/>
          <w:sz w:val="26"/>
          <w:szCs w:val="26"/>
          <w:lang w:val="vi-VN"/>
        </w:rPr>
        <w:t xml:space="preserve"> Chọn tác vụ</w:t>
      </w:r>
      <w:r w:rsidR="003C6A1B">
        <w:rPr>
          <w:rFonts w:ascii="Times New Roman" w:eastAsia="Times New Roman" w:hAnsi="Times New Roman" w:cs="Times New Roman"/>
          <w:b/>
          <w:bCs/>
          <w:color w:val="000000"/>
          <w:sz w:val="26"/>
          <w:szCs w:val="26"/>
        </w:rPr>
        <w:t>, thuật toán</w:t>
      </w:r>
      <w:r>
        <w:rPr>
          <w:rFonts w:ascii="Times New Roman" w:eastAsia="Times New Roman" w:hAnsi="Times New Roman" w:cs="Times New Roman"/>
          <w:b/>
          <w:bCs/>
          <w:color w:val="000000"/>
          <w:sz w:val="26"/>
          <w:szCs w:val="26"/>
          <w:lang w:val="vi-VN"/>
        </w:rPr>
        <w:t xml:space="preserve"> khai phá dữ liệu và thực hiện</w:t>
      </w:r>
    </w:p>
    <w:p w14:paraId="41379DC8" w14:textId="63B9A8AF" w:rsidR="001A0BDE" w:rsidRDefault="005463D1" w:rsidP="005463D1">
      <w:pPr>
        <w:pBdr>
          <w:top w:val="nil"/>
          <w:left w:val="nil"/>
          <w:bottom w:val="nil"/>
          <w:right w:val="nil"/>
          <w:between w:val="nil"/>
        </w:pBdr>
        <w:spacing w:line="360" w:lineRule="auto"/>
        <w:rPr>
          <w:rFonts w:ascii="Times New Roman" w:eastAsia="Times New Roman" w:hAnsi="Times New Roman" w:cs="Times New Roman"/>
          <w:color w:val="000000"/>
          <w:sz w:val="26"/>
          <w:szCs w:val="26"/>
          <w:lang w:val="vi-VN"/>
        </w:rPr>
      </w:pPr>
      <w:r w:rsidRPr="005463D1">
        <w:rPr>
          <w:rFonts w:ascii="Times New Roman" w:eastAsia="Times New Roman" w:hAnsi="Times New Roman" w:cs="Times New Roman"/>
          <w:color w:val="000000"/>
          <w:sz w:val="26"/>
          <w:szCs w:val="26"/>
          <w:lang w:val="vi-VN"/>
        </w:rPr>
        <w:t xml:space="preserve">Để đạt được mục đích ta cần chọn được tác vụ </w:t>
      </w:r>
      <w:r w:rsidR="001A0BDE">
        <w:rPr>
          <w:rFonts w:ascii="Times New Roman" w:eastAsia="Times New Roman" w:hAnsi="Times New Roman" w:cs="Times New Roman"/>
          <w:color w:val="000000"/>
          <w:sz w:val="26"/>
          <w:szCs w:val="26"/>
          <w:lang w:val="vi-VN"/>
        </w:rPr>
        <w:t>khai phá</w:t>
      </w:r>
      <w:r w:rsidRPr="005463D1">
        <w:rPr>
          <w:rFonts w:ascii="Times New Roman" w:eastAsia="Times New Roman" w:hAnsi="Times New Roman" w:cs="Times New Roman"/>
          <w:color w:val="000000"/>
          <w:sz w:val="26"/>
          <w:szCs w:val="26"/>
          <w:lang w:val="vi-VN"/>
        </w:rPr>
        <w:t xml:space="preserve"> dữ liệu. Thông thường có các tác vụ sau:Đặc trưng (feature)</w:t>
      </w:r>
      <w:r w:rsidR="001A0BDE">
        <w:rPr>
          <w:rFonts w:ascii="Times New Roman" w:eastAsia="Times New Roman" w:hAnsi="Times New Roman" w:cs="Times New Roman"/>
          <w:color w:val="000000"/>
          <w:sz w:val="26"/>
          <w:szCs w:val="26"/>
          <w:lang w:val="vi-VN"/>
        </w:rPr>
        <w:t xml:space="preserve">, </w:t>
      </w:r>
      <w:r w:rsidRPr="005463D1">
        <w:rPr>
          <w:rFonts w:ascii="Times New Roman" w:eastAsia="Times New Roman" w:hAnsi="Times New Roman" w:cs="Times New Roman"/>
          <w:color w:val="000000"/>
          <w:sz w:val="26"/>
          <w:szCs w:val="26"/>
          <w:lang w:val="vi-VN"/>
        </w:rPr>
        <w:t>Phân biệt (discrimination)</w:t>
      </w:r>
      <w:r w:rsidR="001A0BDE">
        <w:rPr>
          <w:rFonts w:ascii="Times New Roman" w:eastAsia="Times New Roman" w:hAnsi="Times New Roman" w:cs="Times New Roman"/>
          <w:color w:val="000000"/>
          <w:sz w:val="26"/>
          <w:szCs w:val="26"/>
          <w:lang w:val="vi-VN"/>
        </w:rPr>
        <w:t xml:space="preserve">, </w:t>
      </w:r>
      <w:r w:rsidRPr="005463D1">
        <w:rPr>
          <w:rFonts w:ascii="Times New Roman" w:eastAsia="Times New Roman" w:hAnsi="Times New Roman" w:cs="Times New Roman"/>
          <w:color w:val="000000"/>
          <w:sz w:val="26"/>
          <w:szCs w:val="26"/>
          <w:lang w:val="vi-VN"/>
        </w:rPr>
        <w:t>Kết hợp (association)</w:t>
      </w:r>
      <w:r w:rsidR="001A0BDE">
        <w:rPr>
          <w:rFonts w:ascii="Times New Roman" w:eastAsia="Times New Roman" w:hAnsi="Times New Roman" w:cs="Times New Roman"/>
          <w:color w:val="000000"/>
          <w:sz w:val="26"/>
          <w:szCs w:val="26"/>
          <w:lang w:val="vi-VN"/>
        </w:rPr>
        <w:t xml:space="preserve">, </w:t>
      </w:r>
      <w:r w:rsidRPr="005463D1">
        <w:rPr>
          <w:rFonts w:ascii="Times New Roman" w:eastAsia="Times New Roman" w:hAnsi="Times New Roman" w:cs="Times New Roman"/>
          <w:color w:val="000000"/>
          <w:sz w:val="26"/>
          <w:szCs w:val="26"/>
          <w:lang w:val="vi-VN"/>
        </w:rPr>
        <w:t>Phân lớp (classification)</w:t>
      </w:r>
      <w:r w:rsidR="001A0BDE">
        <w:rPr>
          <w:rFonts w:ascii="Times New Roman" w:eastAsia="Times New Roman" w:hAnsi="Times New Roman" w:cs="Times New Roman"/>
          <w:color w:val="000000"/>
          <w:sz w:val="26"/>
          <w:szCs w:val="26"/>
          <w:lang w:val="vi-VN"/>
        </w:rPr>
        <w:t>,Phân</w:t>
      </w:r>
      <w:r w:rsidRPr="005463D1">
        <w:rPr>
          <w:rFonts w:ascii="Times New Roman" w:eastAsia="Times New Roman" w:hAnsi="Times New Roman" w:cs="Times New Roman"/>
          <w:color w:val="000000"/>
          <w:sz w:val="26"/>
          <w:szCs w:val="26"/>
          <w:lang w:val="vi-VN"/>
        </w:rPr>
        <w:t xml:space="preserve"> cụm (clusterity)</w:t>
      </w:r>
      <w:r w:rsidR="001A0BDE">
        <w:rPr>
          <w:rFonts w:ascii="Times New Roman" w:eastAsia="Times New Roman" w:hAnsi="Times New Roman" w:cs="Times New Roman"/>
          <w:color w:val="000000"/>
          <w:sz w:val="26"/>
          <w:szCs w:val="26"/>
          <w:lang w:val="vi-VN"/>
        </w:rPr>
        <w:t xml:space="preserve">, </w:t>
      </w:r>
      <w:r w:rsidRPr="005463D1">
        <w:rPr>
          <w:rFonts w:ascii="Times New Roman" w:eastAsia="Times New Roman" w:hAnsi="Times New Roman" w:cs="Times New Roman"/>
          <w:color w:val="000000"/>
          <w:sz w:val="26"/>
          <w:szCs w:val="26"/>
          <w:lang w:val="vi-VN"/>
        </w:rPr>
        <w:t>Xu thế (trend analysis)</w:t>
      </w:r>
      <w:r w:rsidR="001A0BDE">
        <w:rPr>
          <w:rFonts w:ascii="Times New Roman" w:eastAsia="Times New Roman" w:hAnsi="Times New Roman" w:cs="Times New Roman"/>
          <w:color w:val="000000"/>
          <w:sz w:val="26"/>
          <w:szCs w:val="26"/>
          <w:lang w:val="vi-VN"/>
        </w:rPr>
        <w:t xml:space="preserve">, </w:t>
      </w:r>
      <w:r w:rsidRPr="005463D1">
        <w:rPr>
          <w:rFonts w:ascii="Times New Roman" w:eastAsia="Times New Roman" w:hAnsi="Times New Roman" w:cs="Times New Roman"/>
          <w:color w:val="000000"/>
          <w:sz w:val="26"/>
          <w:szCs w:val="26"/>
          <w:lang w:val="vi-VN"/>
        </w:rPr>
        <w:t xml:space="preserve">Phân tích độ </w:t>
      </w:r>
      <w:r w:rsidR="001A0BDE">
        <w:rPr>
          <w:rFonts w:ascii="Times New Roman" w:eastAsia="Times New Roman" w:hAnsi="Times New Roman" w:cs="Times New Roman"/>
          <w:color w:val="000000"/>
          <w:sz w:val="26"/>
          <w:szCs w:val="26"/>
          <w:lang w:val="vi-VN"/>
        </w:rPr>
        <w:t xml:space="preserve">lệch, </w:t>
      </w:r>
      <w:r w:rsidRPr="005463D1">
        <w:rPr>
          <w:rFonts w:ascii="Times New Roman" w:eastAsia="Times New Roman" w:hAnsi="Times New Roman" w:cs="Times New Roman"/>
          <w:color w:val="000000"/>
          <w:sz w:val="26"/>
          <w:szCs w:val="26"/>
          <w:lang w:val="vi-VN"/>
        </w:rPr>
        <w:t xml:space="preserve">Phân tích </w:t>
      </w:r>
      <w:r w:rsidR="001A0BDE">
        <w:rPr>
          <w:rFonts w:ascii="Times New Roman" w:eastAsia="Times New Roman" w:hAnsi="Times New Roman" w:cs="Times New Roman"/>
          <w:color w:val="000000"/>
          <w:sz w:val="26"/>
          <w:szCs w:val="26"/>
          <w:lang w:val="vi-VN"/>
        </w:rPr>
        <w:t xml:space="preserve">hiếm. </w:t>
      </w:r>
    </w:p>
    <w:p w14:paraId="71E5731C" w14:textId="465CA2EB" w:rsidR="001A0BDE" w:rsidRDefault="001A0BDE" w:rsidP="005463D1">
      <w:pPr>
        <w:pBdr>
          <w:top w:val="nil"/>
          <w:left w:val="nil"/>
          <w:bottom w:val="nil"/>
          <w:right w:val="nil"/>
          <w:between w:val="nil"/>
        </w:pBd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 xml:space="preserve">Sau đó </w:t>
      </w:r>
      <w:r w:rsidR="005463D1">
        <w:rPr>
          <w:rFonts w:ascii="Times New Roman" w:eastAsia="Times New Roman" w:hAnsi="Times New Roman" w:cs="Times New Roman"/>
          <w:color w:val="000000"/>
          <w:sz w:val="26"/>
          <w:szCs w:val="26"/>
          <w:lang w:val="vi-VN"/>
        </w:rPr>
        <w:t xml:space="preserve">ta sử dụng bộ dữ liệu đã được tiền xử lý và các thuật toán khai phá dữ </w:t>
      </w:r>
      <w:r>
        <w:rPr>
          <w:rFonts w:ascii="Times New Roman" w:eastAsia="Times New Roman" w:hAnsi="Times New Roman" w:cs="Times New Roman"/>
          <w:color w:val="000000"/>
          <w:sz w:val="26"/>
          <w:szCs w:val="26"/>
          <w:lang w:val="vi-VN"/>
        </w:rPr>
        <w:t xml:space="preserve">liệu(ở đây là </w:t>
      </w:r>
      <w:r w:rsidR="00FE4F80">
        <w:rPr>
          <w:rFonts w:ascii="Times New Roman" w:eastAsia="Times New Roman" w:hAnsi="Times New Roman" w:cs="Times New Roman"/>
          <w:color w:val="000000"/>
          <w:sz w:val="26"/>
          <w:szCs w:val="26"/>
          <w:lang w:val="vi-VN"/>
        </w:rPr>
        <w:t>KNN)</w:t>
      </w:r>
      <w:r w:rsidR="005463D1">
        <w:rPr>
          <w:rFonts w:ascii="Times New Roman" w:eastAsia="Times New Roman" w:hAnsi="Times New Roman" w:cs="Times New Roman"/>
          <w:color w:val="000000"/>
          <w:sz w:val="26"/>
          <w:szCs w:val="26"/>
          <w:lang w:val="vi-VN"/>
        </w:rPr>
        <w:t xml:space="preserve"> </w:t>
      </w:r>
      <w:r>
        <w:rPr>
          <w:rFonts w:ascii="Times New Roman" w:eastAsia="Times New Roman" w:hAnsi="Times New Roman" w:cs="Times New Roman"/>
          <w:color w:val="000000"/>
          <w:sz w:val="26"/>
          <w:szCs w:val="26"/>
          <w:lang w:val="vi-VN"/>
        </w:rPr>
        <w:t>để thực hiện tìm kiếm tri thức ẩn dấu.</w:t>
      </w:r>
    </w:p>
    <w:p w14:paraId="3DBADEF6" w14:textId="7338FA62" w:rsidR="001A0BDE" w:rsidRDefault="001A0BDE" w:rsidP="005463D1">
      <w:pPr>
        <w:pBdr>
          <w:top w:val="nil"/>
          <w:left w:val="nil"/>
          <w:bottom w:val="nil"/>
          <w:right w:val="nil"/>
          <w:between w:val="nil"/>
        </w:pBdr>
        <w:spacing w:line="360" w:lineRule="auto"/>
        <w:rPr>
          <w:rFonts w:ascii="Times New Roman" w:eastAsia="Times New Roman" w:hAnsi="Times New Roman" w:cs="Times New Roman"/>
          <w:b/>
          <w:color w:val="000000"/>
          <w:sz w:val="26"/>
          <w:szCs w:val="26"/>
          <w:lang w:val="vi-VN"/>
        </w:rPr>
      </w:pPr>
      <w:r w:rsidRPr="001A0BDE">
        <w:rPr>
          <w:rFonts w:ascii="Times New Roman" w:eastAsia="Times New Roman" w:hAnsi="Times New Roman" w:cs="Times New Roman"/>
          <w:b/>
          <w:color w:val="000000"/>
          <w:sz w:val="26"/>
          <w:szCs w:val="26"/>
          <w:lang w:val="vi-VN"/>
        </w:rPr>
        <w:t>Bước 4:</w:t>
      </w:r>
      <w:r>
        <w:rPr>
          <w:rFonts w:ascii="Times New Roman" w:eastAsia="Times New Roman" w:hAnsi="Times New Roman" w:cs="Times New Roman"/>
          <w:b/>
          <w:color w:val="000000"/>
          <w:sz w:val="26"/>
          <w:szCs w:val="26"/>
          <w:lang w:val="vi-VN"/>
        </w:rPr>
        <w:t xml:space="preserve"> Sử dụng các tri thức đã khám phá sau quá trình khai phá</w:t>
      </w:r>
    </w:p>
    <w:p w14:paraId="3863117B" w14:textId="4EC7A0D3" w:rsidR="00AC3F98" w:rsidRDefault="001A0BDE" w:rsidP="003102B9">
      <w:pPr>
        <w:rPr>
          <w:rFonts w:ascii="Times New Roman" w:eastAsia="Times New Roman" w:hAnsi="Times New Roman" w:cs="Times New Roman"/>
          <w:bCs/>
          <w:color w:val="000000"/>
          <w:sz w:val="26"/>
          <w:szCs w:val="26"/>
          <w:lang w:val="vi-VN"/>
        </w:rPr>
      </w:pPr>
      <w:r>
        <w:rPr>
          <w:rFonts w:ascii="Times New Roman" w:eastAsia="Times New Roman" w:hAnsi="Times New Roman" w:cs="Times New Roman"/>
          <w:bCs/>
          <w:color w:val="000000"/>
          <w:sz w:val="26"/>
          <w:szCs w:val="26"/>
          <w:lang w:val="vi-VN"/>
        </w:rPr>
        <w:t>Sau khi tìm được các tri thức ẩn dấu ta sử dụng chúng vào mục đích thực tế để đạt được mục tiêu ban đầu.</w:t>
      </w:r>
    </w:p>
    <w:p w14:paraId="5B71A84D" w14:textId="32527029" w:rsidR="00DA2C11" w:rsidRDefault="00DA2C11" w:rsidP="003102B9">
      <w:pPr>
        <w:rPr>
          <w:rFonts w:ascii="Times New Roman" w:eastAsia="Times New Roman" w:hAnsi="Times New Roman" w:cs="Times New Roman"/>
          <w:bCs/>
          <w:color w:val="000000"/>
          <w:sz w:val="26"/>
          <w:szCs w:val="26"/>
          <w:lang w:val="vi-VN"/>
        </w:rPr>
      </w:pPr>
    </w:p>
    <w:p w14:paraId="1FA594BC" w14:textId="2E47C0D9" w:rsidR="00DA2C11" w:rsidRDefault="00DA2C11" w:rsidP="003102B9">
      <w:pPr>
        <w:rPr>
          <w:rFonts w:ascii="Times New Roman" w:eastAsia="Times New Roman" w:hAnsi="Times New Roman" w:cs="Times New Roman"/>
          <w:bCs/>
          <w:color w:val="000000"/>
          <w:sz w:val="26"/>
          <w:szCs w:val="26"/>
          <w:lang w:val="vi-VN"/>
        </w:rPr>
      </w:pPr>
    </w:p>
    <w:p w14:paraId="11BE026D" w14:textId="416FCEEA" w:rsidR="00DA2C11" w:rsidRDefault="00DA2C11" w:rsidP="003102B9">
      <w:pPr>
        <w:rPr>
          <w:rFonts w:ascii="Times New Roman" w:eastAsia="Times New Roman" w:hAnsi="Times New Roman" w:cs="Times New Roman"/>
          <w:bCs/>
          <w:color w:val="000000"/>
          <w:sz w:val="26"/>
          <w:szCs w:val="26"/>
          <w:lang w:val="vi-VN"/>
        </w:rPr>
      </w:pPr>
    </w:p>
    <w:p w14:paraId="7961AD23" w14:textId="333C1885" w:rsidR="00DA2C11" w:rsidRDefault="00DA2C11" w:rsidP="003102B9">
      <w:pPr>
        <w:rPr>
          <w:rFonts w:ascii="Times New Roman" w:eastAsia="Times New Roman" w:hAnsi="Times New Roman" w:cs="Times New Roman"/>
          <w:bCs/>
          <w:color w:val="000000"/>
          <w:sz w:val="26"/>
          <w:szCs w:val="26"/>
          <w:lang w:val="vi-VN"/>
        </w:rPr>
      </w:pPr>
    </w:p>
    <w:p w14:paraId="23856316" w14:textId="4F370262" w:rsidR="00DA2C11" w:rsidRDefault="00DA2C11" w:rsidP="003102B9">
      <w:pPr>
        <w:rPr>
          <w:rFonts w:ascii="Times New Roman" w:eastAsia="Times New Roman" w:hAnsi="Times New Roman" w:cs="Times New Roman"/>
          <w:bCs/>
          <w:color w:val="000000"/>
          <w:sz w:val="26"/>
          <w:szCs w:val="26"/>
          <w:lang w:val="vi-VN"/>
        </w:rPr>
      </w:pPr>
    </w:p>
    <w:p w14:paraId="0C6336B5" w14:textId="77777777" w:rsidR="00DA2C11" w:rsidRDefault="00DA2C11" w:rsidP="003102B9">
      <w:pPr>
        <w:rPr>
          <w:rFonts w:ascii="Times New Roman" w:eastAsia="Times New Roman" w:hAnsi="Times New Roman" w:cs="Times New Roman"/>
          <w:bCs/>
          <w:color w:val="000000"/>
          <w:sz w:val="26"/>
          <w:szCs w:val="26"/>
          <w:lang w:val="vi-VN"/>
        </w:rPr>
      </w:pPr>
    </w:p>
    <w:p w14:paraId="2AEF2870" w14:textId="30438D3B" w:rsidR="003102B9" w:rsidRPr="003102B9" w:rsidDel="00DB27E2" w:rsidRDefault="003102B9" w:rsidP="00895DAE">
      <w:pPr>
        <w:pStyle w:val="Heading2"/>
        <w:rPr>
          <w:del w:id="119" w:author="hieu nguyen" w:date="2022-05-10T11:08:00Z"/>
          <w:rFonts w:ascii="Times New Roman" w:eastAsia="Times New Roman" w:hAnsi="Times New Roman" w:cs="Times New Roman"/>
          <w:bCs/>
          <w:color w:val="000000"/>
          <w:sz w:val="26"/>
          <w:szCs w:val="26"/>
        </w:rPr>
      </w:pPr>
    </w:p>
    <w:p w14:paraId="1DCDC074" w14:textId="2839914D" w:rsidR="006E3E57" w:rsidRPr="009E09AB" w:rsidDel="00DB27E2" w:rsidRDefault="006E3E57" w:rsidP="00895DAE">
      <w:pPr>
        <w:pStyle w:val="Heading2"/>
        <w:rPr>
          <w:del w:id="120" w:author="hieu nguyen" w:date="2022-05-10T11:08:00Z"/>
          <w:rFonts w:ascii="Times New Roman" w:eastAsia="Times New Roman" w:hAnsi="Times New Roman" w:cs="Times New Roman"/>
          <w:color w:val="000000"/>
          <w:sz w:val="26"/>
          <w:szCs w:val="26"/>
          <w:lang w:val="vi-VN"/>
        </w:rPr>
      </w:pPr>
      <w:del w:id="121" w:author="hieu nguyen" w:date="2022-05-10T11:08:00Z">
        <w:r w:rsidRPr="009E09AB" w:rsidDel="00DB27E2">
          <w:rPr>
            <w:rFonts w:ascii="Times New Roman" w:eastAsia="Times New Roman" w:hAnsi="Times New Roman" w:cs="Times New Roman"/>
            <w:bCs/>
            <w:color w:val="000000"/>
            <w:sz w:val="26"/>
            <w:szCs w:val="26"/>
            <w:lang w:val="vi-VN"/>
          </w:rPr>
          <w:delText>Data reprocessing(tiền xử lý):</w:delText>
        </w:r>
        <w:r w:rsidRPr="009E09AB" w:rsidDel="00DB27E2">
          <w:rPr>
            <w:rFonts w:ascii="Times New Roman" w:eastAsia="Times New Roman" w:hAnsi="Times New Roman" w:cs="Times New Roman"/>
            <w:color w:val="000000"/>
            <w:sz w:val="26"/>
            <w:szCs w:val="26"/>
            <w:lang w:val="vi-VN"/>
          </w:rPr>
          <w:delText xml:space="preserve"> </w:delText>
        </w:r>
      </w:del>
    </w:p>
    <w:p w14:paraId="7642BC9E" w14:textId="52C0D25A" w:rsidR="006E3E57" w:rsidRPr="009E09AB" w:rsidDel="00DB27E2" w:rsidRDefault="006E3E57" w:rsidP="00895DAE">
      <w:pPr>
        <w:pStyle w:val="Heading2"/>
        <w:rPr>
          <w:del w:id="122" w:author="hieu nguyen" w:date="2022-05-10T11:08:00Z"/>
          <w:rFonts w:ascii="Times New Roman" w:eastAsia="Times New Roman" w:hAnsi="Times New Roman" w:cs="Times New Roman"/>
          <w:color w:val="000000"/>
          <w:sz w:val="26"/>
          <w:szCs w:val="26"/>
          <w:lang w:val="vi-VN"/>
        </w:rPr>
      </w:pPr>
      <w:del w:id="123" w:author="hieu nguyen" w:date="2022-05-10T11:08:00Z">
        <w:r w:rsidRPr="009E09AB" w:rsidDel="00DB27E2">
          <w:rPr>
            <w:rFonts w:ascii="Times New Roman" w:eastAsia="Times New Roman" w:hAnsi="Times New Roman" w:cs="Times New Roman"/>
            <w:color w:val="000000"/>
            <w:sz w:val="26"/>
            <w:szCs w:val="26"/>
            <w:lang w:val="vi-VN"/>
          </w:rPr>
          <w:delText xml:space="preserve">+data cleaning(làm sạch dữ liệu): vấn đề thiếu và nhiễu dữ liệu(bỏ, thêm cho đủ,.....) </w:delText>
        </w:r>
      </w:del>
    </w:p>
    <w:p w14:paraId="2B4A5F5E" w14:textId="5DDA2578" w:rsidR="006E3E57" w:rsidRPr="009E09AB" w:rsidDel="00DB27E2" w:rsidRDefault="006E3E57" w:rsidP="00895DAE">
      <w:pPr>
        <w:pStyle w:val="Heading2"/>
        <w:rPr>
          <w:del w:id="124" w:author="hieu nguyen" w:date="2022-05-10T11:08:00Z"/>
          <w:rFonts w:ascii="Times New Roman" w:eastAsia="Times New Roman" w:hAnsi="Times New Roman" w:cs="Times New Roman"/>
          <w:color w:val="000000"/>
          <w:sz w:val="26"/>
          <w:szCs w:val="26"/>
          <w:lang w:val="vi-VN"/>
        </w:rPr>
      </w:pPr>
      <w:del w:id="125" w:author="hieu nguyen" w:date="2022-05-10T11:08:00Z">
        <w:r w:rsidRPr="009E09AB" w:rsidDel="00DB27E2">
          <w:rPr>
            <w:rFonts w:ascii="Times New Roman" w:eastAsia="Times New Roman" w:hAnsi="Times New Roman" w:cs="Times New Roman"/>
            <w:color w:val="000000"/>
            <w:sz w:val="26"/>
            <w:szCs w:val="26"/>
            <w:lang w:val="vi-VN"/>
          </w:rPr>
          <w:delText>+data integration(tích hợp dữ liệu): kết hợp nhiều bộ dữ liệu, kết hợp kiểu dữ liệu,.....</w:delText>
        </w:r>
      </w:del>
    </w:p>
    <w:p w14:paraId="3E4AB202" w14:textId="6167436B" w:rsidR="006E3E57" w:rsidRPr="009E09AB" w:rsidDel="00DB27E2" w:rsidRDefault="006E3E57" w:rsidP="00895DAE">
      <w:pPr>
        <w:pStyle w:val="Heading2"/>
        <w:rPr>
          <w:del w:id="126" w:author="hieu nguyen" w:date="2022-05-10T11:08:00Z"/>
          <w:rFonts w:ascii="Times New Roman" w:eastAsia="Times New Roman" w:hAnsi="Times New Roman" w:cs="Times New Roman"/>
          <w:color w:val="000000"/>
          <w:sz w:val="26"/>
          <w:szCs w:val="26"/>
          <w:lang w:val="vi-VN"/>
        </w:rPr>
      </w:pPr>
      <w:del w:id="127" w:author="hieu nguyen" w:date="2022-05-10T11:08:00Z">
        <w:r w:rsidRPr="009E09AB" w:rsidDel="00DB27E2">
          <w:rPr>
            <w:rFonts w:ascii="Times New Roman" w:eastAsia="Times New Roman" w:hAnsi="Times New Roman" w:cs="Times New Roman"/>
            <w:color w:val="000000"/>
            <w:sz w:val="26"/>
            <w:szCs w:val="26"/>
            <w:lang w:val="vi-VN"/>
          </w:rPr>
          <w:delText>+data transformation(biến đổi, chuẩn hóa dữ liệu):gồm</w:delText>
        </w:r>
      </w:del>
    </w:p>
    <w:p w14:paraId="7ECD64C4" w14:textId="7056D775" w:rsidR="006E3E57" w:rsidRPr="00213934" w:rsidDel="00DB27E2" w:rsidRDefault="003D5BED" w:rsidP="00895DAE">
      <w:pPr>
        <w:pStyle w:val="Heading2"/>
        <w:rPr>
          <w:del w:id="128" w:author="hieu nguyen" w:date="2022-05-10T11:08:00Z"/>
          <w:rFonts w:ascii="Times New Roman" w:eastAsia="Times New Roman" w:hAnsi="Times New Roman" w:cs="Times New Roman"/>
          <w:color w:val="000000"/>
          <w:sz w:val="26"/>
          <w:szCs w:val="26"/>
          <w:lang w:val="vi-VN"/>
        </w:rPr>
      </w:pPr>
      <w:del w:id="129" w:author="hieu nguyen" w:date="2022-05-10T11:08:00Z">
        <w:r w:rsidRPr="00213934" w:rsidDel="00DB27E2">
          <w:rPr>
            <w:rFonts w:ascii="Times New Roman" w:eastAsia="Times New Roman" w:hAnsi="Times New Roman" w:cs="Times New Roman"/>
            <w:color w:val="000000"/>
            <w:sz w:val="26"/>
            <w:szCs w:val="26"/>
            <w:lang w:val="vi-VN"/>
          </w:rPr>
          <w:delText>1.</w:delText>
        </w:r>
        <w:r w:rsidR="006E3E57" w:rsidRPr="00213934" w:rsidDel="00DB27E2">
          <w:rPr>
            <w:rFonts w:ascii="Times New Roman" w:eastAsia="Times New Roman" w:hAnsi="Times New Roman" w:cs="Times New Roman"/>
            <w:color w:val="000000"/>
            <w:sz w:val="26"/>
            <w:szCs w:val="26"/>
            <w:lang w:val="vi-VN"/>
          </w:rPr>
          <w:delText>Normalization(bình thường hóa):</w:delText>
        </w:r>
        <w:r w:rsidR="006E3E57" w:rsidRPr="00213934" w:rsidDel="00DB27E2">
          <w:rPr>
            <w:sz w:val="26"/>
            <w:szCs w:val="26"/>
          </w:rPr>
          <w:delText xml:space="preserve"> </w:delText>
        </w:r>
        <w:r w:rsidR="006E3E57" w:rsidRPr="00213934" w:rsidDel="00DB27E2">
          <w:rPr>
            <w:rFonts w:ascii="Times New Roman" w:eastAsia="Times New Roman" w:hAnsi="Times New Roman" w:cs="Times New Roman"/>
            <w:color w:val="000000"/>
            <w:sz w:val="26"/>
            <w:szCs w:val="26"/>
            <w:lang w:val="vi-VN"/>
          </w:rPr>
          <w:delText>Sử dụng khi dữ liệu không có phân phối chuẩn</w:delText>
        </w:r>
      </w:del>
    </w:p>
    <w:p w14:paraId="6D520441" w14:textId="573E66E9" w:rsidR="006E3E57" w:rsidRPr="00213934" w:rsidDel="00DB27E2" w:rsidRDefault="003D5BED" w:rsidP="00895DAE">
      <w:pPr>
        <w:pStyle w:val="Heading2"/>
        <w:rPr>
          <w:del w:id="130" w:author="hieu nguyen" w:date="2022-05-10T11:08:00Z"/>
          <w:rFonts w:ascii="Times New Roman" w:eastAsia="Times New Roman" w:hAnsi="Times New Roman" w:cs="Times New Roman"/>
          <w:color w:val="000000"/>
          <w:sz w:val="26"/>
          <w:szCs w:val="26"/>
          <w:lang w:val="vi-VN"/>
        </w:rPr>
      </w:pPr>
      <w:del w:id="131" w:author="hieu nguyen" w:date="2022-05-10T11:08:00Z">
        <w:r w:rsidRPr="00213934" w:rsidDel="00DB27E2">
          <w:rPr>
            <w:rFonts w:ascii="Times New Roman" w:eastAsia="Times New Roman" w:hAnsi="Times New Roman" w:cs="Times New Roman"/>
            <w:color w:val="000000"/>
            <w:sz w:val="26"/>
            <w:szCs w:val="26"/>
            <w:lang w:val="vi-VN"/>
          </w:rPr>
          <w:delText>2.</w:delText>
        </w:r>
        <w:r w:rsidR="006E3E57" w:rsidRPr="00213934" w:rsidDel="00DB27E2">
          <w:rPr>
            <w:rFonts w:ascii="Times New Roman" w:eastAsia="Times New Roman" w:hAnsi="Times New Roman" w:cs="Times New Roman"/>
            <w:color w:val="000000"/>
            <w:sz w:val="26"/>
            <w:szCs w:val="26"/>
            <w:lang w:val="vi-VN"/>
          </w:rPr>
          <w:delText>Standardization(</w:delText>
        </w:r>
        <w:r w:rsidRPr="00213934" w:rsidDel="00DB27E2">
          <w:rPr>
            <w:rFonts w:ascii="Times New Roman" w:eastAsia="Times New Roman" w:hAnsi="Times New Roman" w:cs="Times New Roman"/>
            <w:color w:val="000000"/>
            <w:sz w:val="26"/>
            <w:szCs w:val="26"/>
            <w:lang w:val="vi-VN"/>
          </w:rPr>
          <w:delText>tiêu chuẩn hóa</w:delText>
        </w:r>
        <w:r w:rsidR="006E3E57" w:rsidRPr="00213934" w:rsidDel="00DB27E2">
          <w:rPr>
            <w:rFonts w:ascii="Times New Roman" w:eastAsia="Times New Roman" w:hAnsi="Times New Roman" w:cs="Times New Roman"/>
            <w:color w:val="000000"/>
            <w:sz w:val="26"/>
            <w:szCs w:val="26"/>
            <w:lang w:val="vi-VN"/>
          </w:rPr>
          <w:delText>)</w:delText>
        </w:r>
        <w:r w:rsidRPr="00213934" w:rsidDel="00DB27E2">
          <w:rPr>
            <w:rFonts w:ascii="Times New Roman" w:eastAsia="Times New Roman" w:hAnsi="Times New Roman" w:cs="Times New Roman"/>
            <w:color w:val="000000"/>
            <w:sz w:val="26"/>
            <w:szCs w:val="26"/>
            <w:lang w:val="vi-VN"/>
          </w:rPr>
          <w:delText>: Sử dụng khi dữ liệu tuân theo phân phối chuẩn</w:delText>
        </w:r>
      </w:del>
    </w:p>
    <w:p w14:paraId="18705EDB" w14:textId="318111FF" w:rsidR="00213934" w:rsidDel="00DB27E2" w:rsidRDefault="003D5BED" w:rsidP="00895DAE">
      <w:pPr>
        <w:pStyle w:val="Heading2"/>
        <w:rPr>
          <w:del w:id="132" w:author="hieu nguyen" w:date="2022-05-10T11:08:00Z"/>
          <w:rFonts w:ascii="Times New Roman" w:eastAsia="Times New Roman" w:hAnsi="Times New Roman" w:cs="Times New Roman"/>
          <w:color w:val="000000"/>
          <w:sz w:val="26"/>
          <w:szCs w:val="26"/>
          <w:lang w:val="vi-VN"/>
        </w:rPr>
      </w:pPr>
      <w:del w:id="133" w:author="hieu nguyen" w:date="2022-05-10T11:08:00Z">
        <w:r w:rsidRPr="00213934" w:rsidDel="00DB27E2">
          <w:rPr>
            <w:rFonts w:ascii="Times New Roman" w:eastAsia="Times New Roman" w:hAnsi="Times New Roman" w:cs="Times New Roman"/>
            <w:color w:val="000000"/>
            <w:sz w:val="26"/>
            <w:szCs w:val="26"/>
            <w:lang w:val="vi-VN"/>
          </w:rPr>
          <w:delText>Phân phối chuẩn: phân phối xác suất đối xứng quanh giá trị trung bình, các dữ liệu gần giá trị trung bình xuất hiện thường xuyên hơn so với dữ liệu ở xa giá trị trung bình.</w:delText>
        </w:r>
        <w:r w:rsidR="00740122" w:rsidRPr="00213934" w:rsidDel="00DB27E2">
          <w:rPr>
            <w:rFonts w:ascii="Times New Roman" w:eastAsia="Times New Roman" w:hAnsi="Times New Roman" w:cs="Times New Roman"/>
            <w:color w:val="000000"/>
            <w:sz w:val="26"/>
            <w:szCs w:val="26"/>
            <w:lang w:val="vi-VN"/>
          </w:rPr>
          <w:delText xml:space="preserve"> Dữ liệu thường có dạng đồi núi có đỉnh ở giá trị trung bình, chân núi ở 2 đầu và đối xứng qua giá trị trung bình. </w:delText>
        </w:r>
      </w:del>
    </w:p>
    <w:p w14:paraId="5FE201D7" w14:textId="76EDB653" w:rsidR="00213934" w:rsidDel="00DB27E2" w:rsidRDefault="003D5BED" w:rsidP="00895DAE">
      <w:pPr>
        <w:pStyle w:val="Heading2"/>
        <w:rPr>
          <w:del w:id="134" w:author="hieu nguyen" w:date="2022-05-10T11:08:00Z"/>
          <w:rFonts w:ascii="Times New Roman" w:eastAsia="Times New Roman" w:hAnsi="Times New Roman" w:cs="Times New Roman"/>
          <w:color w:val="000000"/>
          <w:sz w:val="26"/>
          <w:szCs w:val="26"/>
          <w:lang w:val="vi-VN"/>
        </w:rPr>
      </w:pPr>
      <w:del w:id="135" w:author="hieu nguyen" w:date="2022-05-10T11:08:00Z">
        <w:r w:rsidRPr="009E09AB" w:rsidDel="00DB27E2">
          <w:rPr>
            <w:rFonts w:ascii="Times New Roman" w:eastAsia="Times New Roman" w:hAnsi="Times New Roman" w:cs="Times New Roman"/>
            <w:color w:val="000000"/>
            <w:sz w:val="26"/>
            <w:szCs w:val="26"/>
            <w:lang w:val="vi-VN"/>
          </w:rPr>
          <w:delText>3.Smoothing (làm mịn dữ liệu): gồm Trung bình động (moving-average) và Bước đi ngẫu nhiên (random walk)</w:delText>
        </w:r>
      </w:del>
    </w:p>
    <w:p w14:paraId="3E080C7B" w14:textId="631F94A2" w:rsidR="003D5BED" w:rsidRPr="009E09AB" w:rsidDel="00DB27E2" w:rsidRDefault="003D5BED" w:rsidP="00895DAE">
      <w:pPr>
        <w:pStyle w:val="Heading2"/>
        <w:rPr>
          <w:del w:id="136" w:author="hieu nguyen" w:date="2022-05-10T11:08:00Z"/>
          <w:rFonts w:ascii="Times New Roman" w:eastAsia="Times New Roman" w:hAnsi="Times New Roman" w:cs="Times New Roman"/>
          <w:color w:val="000000"/>
          <w:sz w:val="26"/>
          <w:szCs w:val="26"/>
          <w:lang w:val="vi-VN"/>
        </w:rPr>
      </w:pPr>
      <w:del w:id="137" w:author="hieu nguyen" w:date="2022-05-10T11:08:00Z">
        <w:r w:rsidRPr="009E09AB" w:rsidDel="00DB27E2">
          <w:rPr>
            <w:rFonts w:ascii="Times New Roman" w:eastAsia="Times New Roman" w:hAnsi="Times New Roman" w:cs="Times New Roman"/>
            <w:color w:val="000000"/>
            <w:sz w:val="26"/>
            <w:szCs w:val="26"/>
            <w:lang w:val="vi-VN"/>
          </w:rPr>
          <w:delText>4.Data aggregation(tập hợp dữ liệu): Tính tổng giá trị một số mẫu -&gt; doanh thu theo ngày -&gt; theo tháng -&gt; theo năm</w:delText>
        </w:r>
      </w:del>
    </w:p>
    <w:p w14:paraId="3EDB6DA0" w14:textId="28738427" w:rsidR="006E3E57" w:rsidRPr="009E09AB" w:rsidDel="00DB27E2" w:rsidRDefault="003D5BED" w:rsidP="00895DAE">
      <w:pPr>
        <w:pStyle w:val="Heading2"/>
        <w:rPr>
          <w:del w:id="138" w:author="hieu nguyen" w:date="2022-05-10T11:08:00Z"/>
          <w:rFonts w:ascii="Times New Roman" w:eastAsia="Times New Roman" w:hAnsi="Times New Roman" w:cs="Times New Roman"/>
          <w:color w:val="000000"/>
          <w:sz w:val="26"/>
          <w:szCs w:val="26"/>
          <w:lang w:val="vi-VN"/>
        </w:rPr>
      </w:pPr>
      <w:del w:id="139" w:author="hieu nguyen" w:date="2022-05-10T11:08:00Z">
        <w:r w:rsidRPr="009E09AB" w:rsidDel="00DB27E2">
          <w:rPr>
            <w:rFonts w:ascii="Times New Roman" w:eastAsia="Times New Roman" w:hAnsi="Times New Roman" w:cs="Times New Roman"/>
            <w:color w:val="000000"/>
            <w:sz w:val="26"/>
            <w:szCs w:val="26"/>
            <w:lang w:val="vi-VN"/>
          </w:rPr>
          <w:delText>5.Data generalization(Tổng quát hóa dữ liệu):Chuyển dữ liệu ở mức thấp về mức cao hơn và tổng quát hơn -&gt;Địa chỉ tên đường -&gt; quận -&gt; thành phố -&gt; quốc gia</w:delText>
        </w:r>
      </w:del>
    </w:p>
    <w:p w14:paraId="45BBBB17" w14:textId="45D410E1" w:rsidR="003D5BED" w:rsidRPr="009E09AB" w:rsidDel="00DB27E2" w:rsidRDefault="003D5BED" w:rsidP="00895DAE">
      <w:pPr>
        <w:pStyle w:val="Heading2"/>
        <w:rPr>
          <w:del w:id="140" w:author="hieu nguyen" w:date="2022-05-10T11:08:00Z"/>
          <w:rFonts w:ascii="Times New Roman" w:eastAsia="Times New Roman" w:hAnsi="Times New Roman" w:cs="Times New Roman"/>
          <w:color w:val="000000"/>
          <w:sz w:val="26"/>
          <w:szCs w:val="26"/>
          <w:lang w:val="vi-VN"/>
        </w:rPr>
      </w:pPr>
      <w:del w:id="141" w:author="hieu nguyen" w:date="2022-05-10T11:08:00Z">
        <w:r w:rsidRPr="009E09AB" w:rsidDel="00DB27E2">
          <w:rPr>
            <w:rFonts w:ascii="Times New Roman" w:eastAsia="Times New Roman" w:hAnsi="Times New Roman" w:cs="Times New Roman"/>
            <w:color w:val="000000"/>
            <w:sz w:val="26"/>
            <w:szCs w:val="26"/>
            <w:lang w:val="vi-VN"/>
          </w:rPr>
          <w:delText>data reduction(giảm kích thước dữ liệu):</w:delText>
        </w:r>
        <w:r w:rsidRPr="009E09AB" w:rsidDel="00DB27E2">
          <w:rPr>
            <w:sz w:val="26"/>
            <w:szCs w:val="26"/>
          </w:rPr>
          <w:delText xml:space="preserve"> </w:delText>
        </w:r>
        <w:r w:rsidRPr="009E09AB" w:rsidDel="00DB27E2">
          <w:rPr>
            <w:rFonts w:ascii="Times New Roman" w:eastAsia="Times New Roman" w:hAnsi="Times New Roman" w:cs="Times New Roman"/>
            <w:color w:val="000000"/>
            <w:sz w:val="26"/>
            <w:szCs w:val="26"/>
            <w:lang w:val="vi-VN"/>
          </w:rPr>
          <w:delText xml:space="preserve">Giảm chiều dữ liệu(ví dụ: giới tính chỉ có nam. Nên bỏ đặc trưng giới tính) và chọn lọc đặc trưng(chọn </w:delText>
        </w:r>
        <w:r w:rsidR="00E34BE3" w:rsidRPr="009E09AB" w:rsidDel="00DB27E2">
          <w:rPr>
            <w:rFonts w:ascii="Times New Roman" w:eastAsia="Times New Roman" w:hAnsi="Times New Roman" w:cs="Times New Roman"/>
            <w:color w:val="000000"/>
            <w:sz w:val="26"/>
            <w:szCs w:val="26"/>
            <w:lang w:val="vi-VN"/>
          </w:rPr>
          <w:delText xml:space="preserve">các </w:delText>
        </w:r>
        <w:r w:rsidRPr="009E09AB" w:rsidDel="00DB27E2">
          <w:rPr>
            <w:rFonts w:ascii="Times New Roman" w:eastAsia="Times New Roman" w:hAnsi="Times New Roman" w:cs="Times New Roman"/>
            <w:color w:val="000000"/>
            <w:sz w:val="26"/>
            <w:szCs w:val="26"/>
            <w:lang w:val="vi-VN"/>
          </w:rPr>
          <w:delText xml:space="preserve">đặc trưng quan </w:delText>
        </w:r>
        <w:r w:rsidR="00E34BE3" w:rsidRPr="009E09AB" w:rsidDel="00DB27E2">
          <w:rPr>
            <w:rFonts w:ascii="Times New Roman" w:eastAsia="Times New Roman" w:hAnsi="Times New Roman" w:cs="Times New Roman"/>
            <w:color w:val="000000"/>
            <w:sz w:val="26"/>
            <w:szCs w:val="26"/>
            <w:lang w:val="vi-VN"/>
          </w:rPr>
          <w:delText>trọng nhất</w:delText>
        </w:r>
        <w:r w:rsidRPr="009E09AB" w:rsidDel="00DB27E2">
          <w:rPr>
            <w:rFonts w:ascii="Times New Roman" w:eastAsia="Times New Roman" w:hAnsi="Times New Roman" w:cs="Times New Roman"/>
            <w:color w:val="000000"/>
            <w:sz w:val="26"/>
            <w:szCs w:val="26"/>
            <w:lang w:val="vi-VN"/>
          </w:rPr>
          <w:delText>)</w:delText>
        </w:r>
      </w:del>
    </w:p>
    <w:p w14:paraId="1E3A0B53" w14:textId="2A72DDC2" w:rsidR="00895DAE" w:rsidRPr="00895DAE" w:rsidRDefault="00E34BE3" w:rsidP="00895DAE">
      <w:pPr>
        <w:pStyle w:val="Heading2"/>
        <w:rPr>
          <w:rFonts w:ascii="Times New Roman" w:eastAsia="Times New Roman" w:hAnsi="Times New Roman" w:cs="Times New Roman"/>
          <w:color w:val="000000"/>
          <w:sz w:val="26"/>
          <w:szCs w:val="26"/>
          <w:lang w:val="vi-VN"/>
        </w:rPr>
      </w:pPr>
      <w:del w:id="142" w:author="hieu nguyen" w:date="2022-05-10T11:08:00Z">
        <w:r w:rsidRPr="009E09AB" w:rsidDel="00DB27E2">
          <w:rPr>
            <w:rFonts w:ascii="Times New Roman" w:eastAsia="Times New Roman" w:hAnsi="Times New Roman" w:cs="Times New Roman"/>
            <w:bCs/>
            <w:color w:val="000000"/>
            <w:sz w:val="26"/>
            <w:szCs w:val="26"/>
            <w:lang w:val="vi-VN"/>
          </w:rPr>
          <w:delText>Data Mining(khai phá dữ liệu):</w:delText>
        </w:r>
        <w:r w:rsidRPr="009E09AB" w:rsidDel="00DB27E2">
          <w:rPr>
            <w:rFonts w:ascii="Times New Roman" w:eastAsia="Times New Roman" w:hAnsi="Times New Roman" w:cs="Times New Roman"/>
            <w:bCs/>
            <w:color w:val="000000"/>
            <w:sz w:val="26"/>
            <w:szCs w:val="26"/>
          </w:rPr>
          <w:delText xml:space="preserve"> </w:delText>
        </w:r>
        <w:r w:rsidRPr="009E09AB" w:rsidDel="00DB27E2">
          <w:rPr>
            <w:rFonts w:ascii="Times New Roman" w:eastAsia="Times New Roman" w:hAnsi="Times New Roman" w:cs="Times New Roman"/>
            <w:color w:val="000000"/>
            <w:sz w:val="26"/>
            <w:szCs w:val="26"/>
            <w:lang w:val="vi-VN"/>
          </w:rPr>
          <w:delText>Sử dụng thuật toán để trích xuất những thông tin ẩn dấu của dữ liệu(dùng KNN, C4.5,.............</w:delText>
        </w:r>
      </w:del>
      <w:bookmarkStart w:id="143" w:name="_Toc103111478"/>
      <w:r w:rsidR="00895DAE">
        <w:rPr>
          <w:rFonts w:ascii="Times New Roman" w:eastAsia="Times New Roman" w:hAnsi="Times New Roman" w:cs="Times New Roman"/>
          <w:color w:val="000000"/>
          <w:sz w:val="26"/>
          <w:szCs w:val="26"/>
        </w:rPr>
        <w:t>3.2 Nguyên lý hoạt động của mô hình/ thuật toán</w:t>
      </w:r>
      <w:bookmarkEnd w:id="143"/>
    </w:p>
    <w:p w14:paraId="2AC8AC3C" w14:textId="77777777" w:rsidR="00895DAE" w:rsidRPr="00576BAA" w:rsidRDefault="00895DAE" w:rsidP="00895DAE">
      <w:pPr>
        <w:rPr>
          <w:rFonts w:ascii="Times New Roman" w:eastAsia="Times New Roman" w:hAnsi="Times New Roman" w:cs="Times New Roman"/>
          <w:color w:val="000000"/>
          <w:sz w:val="26"/>
          <w:szCs w:val="26"/>
        </w:rPr>
      </w:pPr>
      <w:r w:rsidRPr="009E09AB">
        <w:rPr>
          <w:rFonts w:ascii="Times New Roman" w:eastAsia="Times New Roman" w:hAnsi="Times New Roman" w:cs="Times New Roman"/>
          <w:color w:val="000000"/>
          <w:sz w:val="26"/>
          <w:szCs w:val="26"/>
          <w:lang w:val="vi-VN"/>
        </w:rPr>
        <w:t>Nguyên lý hoạt động của K- Nearest Neighbors (kNN): Trong 1 tập dữ liệu D được gắn nhãn muốn xác định một dữ liệu mới A thuộc nhãn nào ta chỉ cần xét K đối tượng gần nhất với A. Khi đó nhãn của A là số lượng nhãn lặp lại nhiều nhất trong K đối tượng.</w:t>
      </w:r>
    </w:p>
    <w:p w14:paraId="6F8440D4" w14:textId="77777777" w:rsidR="00895DAE" w:rsidRPr="009E09AB" w:rsidRDefault="00895DAE" w:rsidP="00895DAE">
      <w:pPr>
        <w:pBdr>
          <w:top w:val="nil"/>
          <w:left w:val="nil"/>
          <w:bottom w:val="nil"/>
          <w:right w:val="nil"/>
          <w:between w:val="nil"/>
        </w:pBdr>
        <w:spacing w:line="360" w:lineRule="auto"/>
        <w:rPr>
          <w:rFonts w:ascii="Times New Roman" w:eastAsia="Times New Roman" w:hAnsi="Times New Roman" w:cs="Times New Roman"/>
          <w:color w:val="000000"/>
          <w:sz w:val="26"/>
          <w:szCs w:val="26"/>
          <w:lang w:val="vi-VN"/>
        </w:rPr>
      </w:pPr>
      <w:r w:rsidRPr="009E09AB">
        <w:rPr>
          <w:rFonts w:ascii="Times New Roman" w:eastAsia="Times New Roman" w:hAnsi="Times New Roman" w:cs="Times New Roman"/>
          <w:color w:val="000000"/>
          <w:sz w:val="26"/>
          <w:szCs w:val="26"/>
          <w:lang w:val="vi-VN"/>
        </w:rPr>
        <w:t>Các bước:</w:t>
      </w:r>
    </w:p>
    <w:p w14:paraId="3FB7E659" w14:textId="77777777" w:rsidR="00895DAE" w:rsidRPr="009E09AB" w:rsidRDefault="00895DAE" w:rsidP="00895DAE">
      <w:pPr>
        <w:pBdr>
          <w:top w:val="nil"/>
          <w:left w:val="nil"/>
          <w:bottom w:val="nil"/>
          <w:right w:val="nil"/>
          <w:between w:val="nil"/>
        </w:pBdr>
        <w:spacing w:line="360" w:lineRule="auto"/>
        <w:rPr>
          <w:rFonts w:ascii="Times New Roman" w:eastAsia="Times New Roman" w:hAnsi="Times New Roman" w:cs="Times New Roman"/>
          <w:color w:val="000000"/>
          <w:sz w:val="26"/>
          <w:szCs w:val="26"/>
          <w:lang w:val="vi-VN"/>
        </w:rPr>
      </w:pPr>
      <w:r w:rsidRPr="009E09AB">
        <w:rPr>
          <w:rFonts w:ascii="Times New Roman" w:eastAsia="Times New Roman" w:hAnsi="Times New Roman" w:cs="Times New Roman"/>
          <w:color w:val="000000"/>
          <w:sz w:val="26"/>
          <w:szCs w:val="26"/>
          <w:lang w:val="vi-VN"/>
        </w:rPr>
        <w:t>1.Ta có D là tập các điểm dữ liệu đã được gắn nhãn và A là dữ liệu chưa được phân loại.</w:t>
      </w:r>
    </w:p>
    <w:p w14:paraId="0D0CBC60" w14:textId="77777777" w:rsidR="00895DAE" w:rsidRPr="009E09AB" w:rsidRDefault="00895DAE" w:rsidP="00895DAE">
      <w:pPr>
        <w:pBdr>
          <w:top w:val="nil"/>
          <w:left w:val="nil"/>
          <w:bottom w:val="nil"/>
          <w:right w:val="nil"/>
          <w:between w:val="nil"/>
        </w:pBdr>
        <w:spacing w:line="360" w:lineRule="auto"/>
        <w:rPr>
          <w:rFonts w:ascii="Times New Roman" w:eastAsia="Times New Roman" w:hAnsi="Times New Roman" w:cs="Times New Roman"/>
          <w:color w:val="000000"/>
          <w:sz w:val="26"/>
          <w:szCs w:val="26"/>
          <w:lang w:val="vi-VN"/>
        </w:rPr>
      </w:pPr>
      <w:r w:rsidRPr="009E09AB">
        <w:rPr>
          <w:rFonts w:ascii="Times New Roman" w:eastAsia="Times New Roman" w:hAnsi="Times New Roman" w:cs="Times New Roman"/>
          <w:color w:val="000000"/>
          <w:sz w:val="26"/>
          <w:szCs w:val="26"/>
          <w:lang w:val="vi-VN"/>
        </w:rPr>
        <w:t>2.Đo khoảng cách (Euclidian, Manhattan, Minkowski, Minkowski hoặc Trọng số) từ dữ liệu mới A đến tất cả các dữ liệu khác đã được phân loại trong D.</w:t>
      </w:r>
    </w:p>
    <w:p w14:paraId="3CA372C3" w14:textId="77777777" w:rsidR="00895DAE" w:rsidRPr="009E09AB" w:rsidRDefault="00895DAE" w:rsidP="00895DAE">
      <w:pPr>
        <w:pBdr>
          <w:top w:val="nil"/>
          <w:left w:val="nil"/>
          <w:bottom w:val="nil"/>
          <w:right w:val="nil"/>
          <w:between w:val="nil"/>
        </w:pBdr>
        <w:spacing w:line="360" w:lineRule="auto"/>
        <w:rPr>
          <w:rFonts w:ascii="Times New Roman" w:eastAsia="Times New Roman" w:hAnsi="Times New Roman" w:cs="Times New Roman"/>
          <w:color w:val="000000"/>
          <w:sz w:val="26"/>
          <w:szCs w:val="26"/>
          <w:lang w:val="vi-VN"/>
        </w:rPr>
      </w:pPr>
      <w:r w:rsidRPr="009E09AB">
        <w:rPr>
          <w:rFonts w:ascii="Times New Roman" w:eastAsia="Times New Roman" w:hAnsi="Times New Roman" w:cs="Times New Roman"/>
          <w:color w:val="000000"/>
          <w:sz w:val="26"/>
          <w:szCs w:val="26"/>
          <w:lang w:val="vi-VN"/>
        </w:rPr>
        <w:t>3.Chọn K (K là tham số mà bạn định nghĩa) khoảng cách nhỏ nhất.</w:t>
      </w:r>
    </w:p>
    <w:p w14:paraId="65766C0B" w14:textId="77777777" w:rsidR="00895DAE" w:rsidRPr="009E09AB" w:rsidRDefault="00895DAE" w:rsidP="00895DAE">
      <w:pPr>
        <w:pBdr>
          <w:top w:val="nil"/>
          <w:left w:val="nil"/>
          <w:bottom w:val="nil"/>
          <w:right w:val="nil"/>
          <w:between w:val="nil"/>
        </w:pBdr>
        <w:spacing w:line="360" w:lineRule="auto"/>
        <w:rPr>
          <w:rFonts w:ascii="Times New Roman" w:eastAsia="Times New Roman" w:hAnsi="Times New Roman" w:cs="Times New Roman"/>
          <w:color w:val="000000"/>
          <w:sz w:val="26"/>
          <w:szCs w:val="26"/>
          <w:lang w:val="vi-VN"/>
        </w:rPr>
      </w:pPr>
      <w:r w:rsidRPr="009E09AB">
        <w:rPr>
          <w:rFonts w:ascii="Times New Roman" w:eastAsia="Times New Roman" w:hAnsi="Times New Roman" w:cs="Times New Roman"/>
          <w:color w:val="000000"/>
          <w:sz w:val="26"/>
          <w:szCs w:val="26"/>
          <w:lang w:val="vi-VN"/>
        </w:rPr>
        <w:t>4.Kiểm tra danh sách các lớp có khoảng cách ngắn nhất và đếm số lượng của mỗi lớp xuất hiện.</w:t>
      </w:r>
    </w:p>
    <w:p w14:paraId="0B1BCD99" w14:textId="77777777" w:rsidR="00895DAE" w:rsidRPr="009E09AB" w:rsidRDefault="00895DAE" w:rsidP="00895DAE">
      <w:pPr>
        <w:pBdr>
          <w:top w:val="nil"/>
          <w:left w:val="nil"/>
          <w:bottom w:val="nil"/>
          <w:right w:val="nil"/>
          <w:between w:val="nil"/>
        </w:pBdr>
        <w:spacing w:line="360" w:lineRule="auto"/>
        <w:rPr>
          <w:rFonts w:ascii="Times New Roman" w:eastAsia="Times New Roman" w:hAnsi="Times New Roman" w:cs="Times New Roman"/>
          <w:color w:val="000000"/>
          <w:sz w:val="26"/>
          <w:szCs w:val="26"/>
          <w:lang w:val="vi-VN"/>
        </w:rPr>
      </w:pPr>
      <w:r w:rsidRPr="009E09AB">
        <w:rPr>
          <w:rFonts w:ascii="Times New Roman" w:eastAsia="Times New Roman" w:hAnsi="Times New Roman" w:cs="Times New Roman"/>
          <w:color w:val="000000"/>
          <w:sz w:val="26"/>
          <w:szCs w:val="26"/>
          <w:lang w:val="vi-VN"/>
        </w:rPr>
        <w:t>5.Lấy lớp xuất hiện nhiều lần nhất trong K hàng xóm.</w:t>
      </w:r>
    </w:p>
    <w:p w14:paraId="44AB13C4" w14:textId="77777777" w:rsidR="00895DAE" w:rsidRDefault="00895DAE" w:rsidP="00895DAE">
      <w:pPr>
        <w:pBdr>
          <w:top w:val="nil"/>
          <w:left w:val="nil"/>
          <w:bottom w:val="nil"/>
          <w:right w:val="nil"/>
          <w:between w:val="nil"/>
        </w:pBdr>
        <w:spacing w:line="360" w:lineRule="auto"/>
        <w:rPr>
          <w:rFonts w:ascii="Times New Roman" w:eastAsia="Times New Roman" w:hAnsi="Times New Roman" w:cs="Times New Roman"/>
          <w:color w:val="000000"/>
          <w:sz w:val="26"/>
          <w:szCs w:val="26"/>
          <w:lang w:val="vi-VN"/>
        </w:rPr>
      </w:pPr>
      <w:r w:rsidRPr="009E09AB">
        <w:rPr>
          <w:rFonts w:ascii="Times New Roman" w:eastAsia="Times New Roman" w:hAnsi="Times New Roman" w:cs="Times New Roman"/>
          <w:color w:val="000000"/>
          <w:sz w:val="26"/>
          <w:szCs w:val="26"/>
          <w:lang w:val="vi-VN"/>
        </w:rPr>
        <w:t>6.Lớp của dữ liệu mới là lớp mà bạn đã nhận được ở bước 5.</w:t>
      </w:r>
    </w:p>
    <w:p w14:paraId="113B3E2D" w14:textId="66158361" w:rsidR="00143A89" w:rsidRPr="009E09AB" w:rsidRDefault="00FE4F80" w:rsidP="00FE4F80">
      <w:pPr>
        <w:pStyle w:val="Heading2"/>
        <w:rPr>
          <w:rFonts w:ascii="Times New Roman" w:eastAsia="Times New Roman" w:hAnsi="Times New Roman" w:cs="Times New Roman"/>
          <w:color w:val="000000"/>
          <w:sz w:val="26"/>
          <w:szCs w:val="26"/>
        </w:rPr>
      </w:pPr>
      <w:bookmarkStart w:id="144" w:name="_Toc103111479"/>
      <w:r>
        <w:rPr>
          <w:rFonts w:ascii="Times New Roman" w:eastAsia="Times New Roman" w:hAnsi="Times New Roman" w:cs="Times New Roman"/>
          <w:color w:val="000000"/>
          <w:sz w:val="26"/>
          <w:szCs w:val="26"/>
        </w:rPr>
        <w:t>3</w:t>
      </w:r>
      <w:r>
        <w:rPr>
          <w:rFonts w:ascii="Times New Roman" w:eastAsia="Times New Roman" w:hAnsi="Times New Roman" w:cs="Times New Roman"/>
          <w:color w:val="000000"/>
          <w:sz w:val="26"/>
          <w:szCs w:val="26"/>
          <w:lang w:val="vi-VN"/>
        </w:rPr>
        <w:t xml:space="preserve">.3 </w:t>
      </w:r>
      <w:r w:rsidR="00C35C46" w:rsidRPr="009E09AB">
        <w:rPr>
          <w:rFonts w:ascii="Times New Roman" w:eastAsia="Times New Roman" w:hAnsi="Times New Roman" w:cs="Times New Roman"/>
          <w:color w:val="000000"/>
          <w:sz w:val="26"/>
          <w:szCs w:val="26"/>
        </w:rPr>
        <w:t xml:space="preserve">Cách cài đặt mô </w:t>
      </w:r>
      <w:r w:rsidR="000A3C51" w:rsidRPr="009E09AB">
        <w:rPr>
          <w:rFonts w:ascii="Times New Roman" w:eastAsia="Times New Roman" w:hAnsi="Times New Roman" w:cs="Times New Roman"/>
          <w:color w:val="000000"/>
          <w:sz w:val="26"/>
          <w:szCs w:val="26"/>
        </w:rPr>
        <w:t>hình</w:t>
      </w:r>
      <w:r>
        <w:rPr>
          <w:rFonts w:ascii="Times New Roman" w:eastAsia="Times New Roman" w:hAnsi="Times New Roman" w:cs="Times New Roman"/>
          <w:color w:val="000000"/>
          <w:sz w:val="26"/>
          <w:szCs w:val="26"/>
          <w:lang w:val="vi-VN"/>
        </w:rPr>
        <w:t xml:space="preserve"> </w:t>
      </w:r>
      <w:r w:rsidR="00C35C46" w:rsidRPr="009E09AB">
        <w:rPr>
          <w:rFonts w:ascii="Times New Roman" w:eastAsia="Times New Roman" w:hAnsi="Times New Roman" w:cs="Times New Roman"/>
          <w:color w:val="000000"/>
          <w:sz w:val="26"/>
          <w:szCs w:val="26"/>
        </w:rPr>
        <w:t>các tham số (nếu có) của mô hình</w:t>
      </w:r>
      <w:bookmarkEnd w:id="144"/>
    </w:p>
    <w:p w14:paraId="7BBEEC60" w14:textId="77777777" w:rsidR="00E6038E" w:rsidRDefault="002301D2" w:rsidP="00FE4F80">
      <w:pPr>
        <w:pBdr>
          <w:top w:val="nil"/>
          <w:left w:val="nil"/>
          <w:bottom w:val="nil"/>
          <w:right w:val="nil"/>
          <w:between w:val="nil"/>
        </w:pBdr>
        <w:spacing w:line="360" w:lineRule="auto"/>
        <w:rPr>
          <w:rFonts w:ascii="Times New Roman" w:eastAsia="Times New Roman" w:hAnsi="Times New Roman" w:cs="Times New Roman"/>
          <w:color w:val="000000"/>
          <w:sz w:val="26"/>
          <w:szCs w:val="26"/>
          <w:lang w:val="vi-VN"/>
        </w:rPr>
      </w:pPr>
      <w:r w:rsidRPr="009E09AB">
        <w:rPr>
          <w:rFonts w:ascii="Times New Roman" w:eastAsia="Times New Roman" w:hAnsi="Times New Roman" w:cs="Times New Roman"/>
          <w:color w:val="000000"/>
          <w:sz w:val="26"/>
          <w:szCs w:val="26"/>
        </w:rPr>
        <w:t>Mô</w:t>
      </w:r>
      <w:r w:rsidRPr="009E09AB">
        <w:rPr>
          <w:rFonts w:ascii="Times New Roman" w:eastAsia="Times New Roman" w:hAnsi="Times New Roman" w:cs="Times New Roman"/>
          <w:color w:val="000000"/>
          <w:sz w:val="26"/>
          <w:szCs w:val="26"/>
          <w:lang w:val="vi-VN"/>
        </w:rPr>
        <w:t xml:space="preserve"> hình chạy trên hệ điều hành windows 10</w:t>
      </w:r>
      <w:r w:rsidR="00FE4F80">
        <w:rPr>
          <w:rFonts w:ascii="Times New Roman" w:eastAsia="Times New Roman" w:hAnsi="Times New Roman" w:cs="Times New Roman"/>
          <w:color w:val="000000"/>
          <w:sz w:val="26"/>
          <w:szCs w:val="26"/>
          <w:lang w:val="vi-VN"/>
        </w:rPr>
        <w:t xml:space="preserve"> </w:t>
      </w:r>
    </w:p>
    <w:p w14:paraId="597172CB" w14:textId="22387B44" w:rsidR="00E6038E" w:rsidRDefault="00FE4F80" w:rsidP="00E6038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vi-VN"/>
        </w:rPr>
        <w:t>dùng n</w:t>
      </w:r>
      <w:r w:rsidR="002301D2" w:rsidRPr="009E09AB">
        <w:rPr>
          <w:rFonts w:ascii="Times New Roman" w:eastAsia="Times New Roman" w:hAnsi="Times New Roman" w:cs="Times New Roman"/>
          <w:color w:val="000000"/>
          <w:sz w:val="26"/>
          <w:szCs w:val="26"/>
          <w:lang w:val="vi-VN"/>
        </w:rPr>
        <w:t>gôn ngữ lập trình python phiên bản 3.10.</w:t>
      </w:r>
      <w:r>
        <w:rPr>
          <w:rFonts w:ascii="Times New Roman" w:eastAsia="Times New Roman" w:hAnsi="Times New Roman" w:cs="Times New Roman"/>
          <w:color w:val="000000"/>
          <w:sz w:val="26"/>
          <w:szCs w:val="26"/>
          <w:lang w:val="vi-VN"/>
        </w:rPr>
        <w:t>3</w:t>
      </w:r>
      <w:r w:rsidR="00E6038E">
        <w:rPr>
          <w:rFonts w:ascii="Times New Roman" w:eastAsia="Times New Roman" w:hAnsi="Times New Roman" w:cs="Times New Roman"/>
          <w:color w:val="000000"/>
          <w:sz w:val="26"/>
          <w:szCs w:val="26"/>
        </w:rPr>
        <w:t xml:space="preserve"> có thể tải phiên bản này tại trang:</w:t>
      </w:r>
    </w:p>
    <w:p w14:paraId="7E5BCC3D" w14:textId="704DCD1B" w:rsidR="00E6038E" w:rsidRDefault="00E6038E" w:rsidP="00E6038E">
      <w:pPr>
        <w:pBdr>
          <w:top w:val="nil"/>
          <w:left w:val="nil"/>
          <w:bottom w:val="nil"/>
          <w:right w:val="nil"/>
          <w:between w:val="nil"/>
        </w:pBdr>
        <w:spacing w:line="360" w:lineRule="auto"/>
        <w:rPr>
          <w:rFonts w:ascii="Times New Roman" w:eastAsia="Times New Roman" w:hAnsi="Times New Roman" w:cs="Times New Roman"/>
          <w:color w:val="000000"/>
          <w:sz w:val="26"/>
          <w:szCs w:val="26"/>
          <w:lang w:val="vi-VN"/>
        </w:rPr>
      </w:pPr>
      <w:r w:rsidRPr="00E6038E">
        <w:rPr>
          <w:rFonts w:ascii="Times New Roman" w:eastAsia="Times New Roman" w:hAnsi="Times New Roman" w:cs="Times New Roman"/>
          <w:color w:val="000000"/>
          <w:sz w:val="26"/>
          <w:szCs w:val="26"/>
        </w:rPr>
        <w:t>https://www.python.org/downloads/release/python-3103/</w:t>
      </w:r>
      <w:r w:rsidR="00FE4F80">
        <w:rPr>
          <w:rFonts w:ascii="Times New Roman" w:eastAsia="Times New Roman" w:hAnsi="Times New Roman" w:cs="Times New Roman"/>
          <w:color w:val="000000"/>
          <w:sz w:val="26"/>
          <w:szCs w:val="26"/>
          <w:lang w:val="vi-VN"/>
        </w:rPr>
        <w:t xml:space="preserve">. </w:t>
      </w:r>
    </w:p>
    <w:p w14:paraId="21CAEC95" w14:textId="688B5025" w:rsidR="00FE4F80" w:rsidRDefault="00FE4F80" w:rsidP="00FE4F80">
      <w:pPr>
        <w:pBdr>
          <w:top w:val="nil"/>
          <w:left w:val="nil"/>
          <w:bottom w:val="nil"/>
          <w:right w:val="nil"/>
          <w:between w:val="nil"/>
        </w:pBd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 xml:space="preserve">Sử dụng </w:t>
      </w:r>
      <w:r w:rsidR="002301D2" w:rsidRPr="009E09AB">
        <w:rPr>
          <w:rFonts w:ascii="Times New Roman" w:eastAsia="Times New Roman" w:hAnsi="Times New Roman" w:cs="Times New Roman"/>
          <w:color w:val="000000"/>
          <w:sz w:val="26"/>
          <w:szCs w:val="26"/>
          <w:lang w:val="vi-VN"/>
        </w:rPr>
        <w:t>Ide hỗ trợ lập trình pycharm phiên bản 3/2/</w:t>
      </w:r>
      <w:r>
        <w:rPr>
          <w:rFonts w:ascii="Times New Roman" w:eastAsia="Times New Roman" w:hAnsi="Times New Roman" w:cs="Times New Roman"/>
          <w:color w:val="000000"/>
          <w:sz w:val="26"/>
          <w:szCs w:val="26"/>
          <w:lang w:val="vi-VN"/>
        </w:rPr>
        <w:t>2021</w:t>
      </w:r>
      <w:r w:rsidR="00E6038E">
        <w:rPr>
          <w:rFonts w:ascii="Times New Roman" w:eastAsia="Times New Roman" w:hAnsi="Times New Roman" w:cs="Times New Roman"/>
          <w:color w:val="000000"/>
          <w:sz w:val="26"/>
          <w:szCs w:val="26"/>
        </w:rPr>
        <w:t xml:space="preserve"> </w:t>
      </w:r>
      <w:r w:rsidR="00E6038E" w:rsidRPr="00E6038E">
        <w:rPr>
          <w:rFonts w:ascii="Times New Roman" w:eastAsia="Times New Roman" w:hAnsi="Times New Roman" w:cs="Times New Roman"/>
          <w:color w:val="000000"/>
          <w:sz w:val="26"/>
          <w:szCs w:val="26"/>
        </w:rPr>
        <w:t>Community</w:t>
      </w:r>
      <w:r w:rsidR="00E6038E">
        <w:rPr>
          <w:rFonts w:ascii="Times New Roman" w:eastAsia="Times New Roman" w:hAnsi="Times New Roman" w:cs="Times New Roman"/>
          <w:color w:val="000000"/>
          <w:sz w:val="26"/>
          <w:szCs w:val="26"/>
        </w:rPr>
        <w:t xml:space="preserve"> tải ở trang web: </w:t>
      </w:r>
      <w:r w:rsidR="00E6038E" w:rsidRPr="00E6038E">
        <w:rPr>
          <w:rFonts w:ascii="Times New Roman" w:eastAsia="Times New Roman" w:hAnsi="Times New Roman" w:cs="Times New Roman"/>
          <w:color w:val="000000"/>
          <w:sz w:val="26"/>
          <w:szCs w:val="26"/>
        </w:rPr>
        <w:t>https://www.jetbrains.com/pycharm/download/#section=windows</w:t>
      </w:r>
      <w:r>
        <w:rPr>
          <w:rFonts w:ascii="Times New Roman" w:eastAsia="Times New Roman" w:hAnsi="Times New Roman" w:cs="Times New Roman"/>
          <w:color w:val="000000"/>
          <w:sz w:val="26"/>
          <w:szCs w:val="26"/>
          <w:lang w:val="vi-VN"/>
        </w:rPr>
        <w:t xml:space="preserve">. </w:t>
      </w:r>
    </w:p>
    <w:p w14:paraId="2701F45B" w14:textId="0FA0E071" w:rsidR="005911FD" w:rsidRPr="00E6038E" w:rsidRDefault="005911FD" w:rsidP="00FE4F80">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9E09AB">
        <w:rPr>
          <w:rFonts w:ascii="Times New Roman" w:eastAsia="Times New Roman" w:hAnsi="Times New Roman" w:cs="Times New Roman"/>
          <w:color w:val="000000"/>
          <w:sz w:val="26"/>
          <w:szCs w:val="26"/>
          <w:lang w:val="vi-VN"/>
        </w:rPr>
        <w:t xml:space="preserve">Các thư viện hỗ trợ gồm: </w:t>
      </w:r>
      <w:r w:rsidRPr="009E09AB">
        <w:rPr>
          <w:rFonts w:ascii="Times New Roman" w:eastAsia="Times New Roman" w:hAnsi="Times New Roman" w:cs="Times New Roman"/>
          <w:sz w:val="26"/>
          <w:szCs w:val="26"/>
        </w:rPr>
        <w:t>Numpy</w:t>
      </w:r>
      <w:r w:rsidRPr="009E09AB">
        <w:rPr>
          <w:rFonts w:ascii="Times New Roman" w:eastAsia="Times New Roman" w:hAnsi="Times New Roman" w:cs="Times New Roman"/>
          <w:sz w:val="26"/>
          <w:szCs w:val="26"/>
          <w:lang w:val="vi-VN"/>
        </w:rPr>
        <w:t xml:space="preserve">, Pandas , Matplotlib , Seaborn , </w:t>
      </w:r>
      <w:r w:rsidR="006D6047" w:rsidRPr="006D6047">
        <w:rPr>
          <w:rFonts w:ascii="Times New Roman" w:eastAsia="Times New Roman" w:hAnsi="Times New Roman" w:cs="Times New Roman"/>
          <w:sz w:val="26"/>
          <w:szCs w:val="26"/>
          <w:lang w:val="vi-VN"/>
        </w:rPr>
        <w:t>scikit-learn</w:t>
      </w:r>
      <w:r w:rsidRPr="009E09AB">
        <w:rPr>
          <w:rFonts w:ascii="Times New Roman" w:eastAsia="Times New Roman" w:hAnsi="Times New Roman" w:cs="Times New Roman"/>
          <w:sz w:val="26"/>
          <w:szCs w:val="26"/>
          <w:lang w:val="vi-VN"/>
        </w:rPr>
        <w:t xml:space="preserve"> </w:t>
      </w:r>
      <w:r w:rsidR="00E6038E">
        <w:rPr>
          <w:rFonts w:ascii="Times New Roman" w:eastAsia="Times New Roman" w:hAnsi="Times New Roman" w:cs="Times New Roman"/>
          <w:sz w:val="26"/>
          <w:szCs w:val="26"/>
        </w:rPr>
        <w:t>có thể tải ở phần python pakage trong pycharm.</w:t>
      </w:r>
    </w:p>
    <w:p w14:paraId="28CCFF05" w14:textId="2E92F695" w:rsidR="00143A89" w:rsidRPr="00E6038E" w:rsidRDefault="00E6038E" w:rsidP="00E6038E">
      <w:pPr>
        <w:pStyle w:val="Heading2"/>
        <w:rPr>
          <w:rFonts w:ascii="Times New Roman" w:eastAsia="Times New Roman" w:hAnsi="Times New Roman" w:cs="Times New Roman"/>
          <w:color w:val="000000"/>
          <w:sz w:val="26"/>
          <w:szCs w:val="26"/>
        </w:rPr>
      </w:pPr>
      <w:bookmarkStart w:id="145" w:name="_Toc103111480"/>
      <w:r>
        <w:rPr>
          <w:rFonts w:ascii="Times New Roman" w:eastAsia="Times New Roman" w:hAnsi="Times New Roman" w:cs="Times New Roman"/>
          <w:color w:val="000000"/>
          <w:sz w:val="26"/>
          <w:szCs w:val="26"/>
        </w:rPr>
        <w:t xml:space="preserve">3.4 </w:t>
      </w:r>
      <w:r w:rsidR="00C35C46" w:rsidRPr="00E6038E">
        <w:rPr>
          <w:rFonts w:ascii="Times New Roman" w:eastAsia="Times New Roman" w:hAnsi="Times New Roman" w:cs="Times New Roman"/>
          <w:color w:val="000000"/>
          <w:sz w:val="26"/>
          <w:szCs w:val="26"/>
        </w:rPr>
        <w:t>Tiêu chí đánh giá mô hình</w:t>
      </w:r>
      <w:bookmarkEnd w:id="145"/>
    </w:p>
    <w:p w14:paraId="64FDA17F" w14:textId="26281CA1" w:rsidR="00244666" w:rsidRPr="006D6047" w:rsidRDefault="00244666" w:rsidP="006D6047">
      <w:pPr>
        <w:pStyle w:val="ListParagraph"/>
        <w:numPr>
          <w:ilvl w:val="0"/>
          <w:numId w:val="10"/>
        </w:numPr>
        <w:pBdr>
          <w:top w:val="nil"/>
          <w:left w:val="nil"/>
          <w:bottom w:val="nil"/>
          <w:right w:val="nil"/>
          <w:between w:val="nil"/>
        </w:pBdr>
        <w:spacing w:line="360" w:lineRule="auto"/>
        <w:rPr>
          <w:rFonts w:ascii="Times New Roman" w:eastAsia="Times New Roman" w:hAnsi="Times New Roman" w:cs="Times New Roman"/>
          <w:sz w:val="26"/>
          <w:szCs w:val="26"/>
          <w:lang w:val="vi-VN"/>
        </w:rPr>
      </w:pPr>
      <w:r w:rsidRPr="006D6047">
        <w:rPr>
          <w:rFonts w:ascii="Times New Roman" w:eastAsia="Times New Roman" w:hAnsi="Times New Roman" w:cs="Times New Roman"/>
          <w:sz w:val="26"/>
          <w:szCs w:val="26"/>
        </w:rPr>
        <w:t>Định</w:t>
      </w:r>
      <w:r w:rsidRPr="006D6047">
        <w:rPr>
          <w:rFonts w:ascii="Times New Roman" w:eastAsia="Times New Roman" w:hAnsi="Times New Roman" w:cs="Times New Roman"/>
          <w:sz w:val="26"/>
          <w:szCs w:val="26"/>
          <w:lang w:val="vi-VN"/>
        </w:rPr>
        <w:t xml:space="preserve"> nghĩa:</w:t>
      </w:r>
    </w:p>
    <w:p w14:paraId="7E768BF0" w14:textId="67361169" w:rsidR="00244666" w:rsidRPr="009E09AB" w:rsidRDefault="00244666" w:rsidP="00E6038E">
      <w:pPr>
        <w:pBdr>
          <w:top w:val="nil"/>
          <w:left w:val="nil"/>
          <w:bottom w:val="nil"/>
          <w:right w:val="nil"/>
          <w:between w:val="nil"/>
        </w:pBdr>
        <w:spacing w:line="360" w:lineRule="auto"/>
        <w:rPr>
          <w:rFonts w:ascii="Times New Roman" w:eastAsia="Times New Roman" w:hAnsi="Times New Roman" w:cs="Times New Roman"/>
          <w:sz w:val="26"/>
          <w:szCs w:val="26"/>
          <w:lang w:val="vi-VN"/>
        </w:rPr>
      </w:pPr>
      <w:r w:rsidRPr="009E09AB">
        <w:rPr>
          <w:rFonts w:ascii="Times New Roman" w:eastAsia="Times New Roman" w:hAnsi="Times New Roman" w:cs="Times New Roman"/>
          <w:sz w:val="26"/>
          <w:szCs w:val="26"/>
          <w:lang w:val="vi-VN"/>
        </w:rPr>
        <w:t xml:space="preserve">Positive (P-dương tính): là </w:t>
      </w:r>
      <w:r w:rsidR="005B3F54" w:rsidRPr="009E09AB">
        <w:rPr>
          <w:rFonts w:ascii="Times New Roman" w:eastAsia="Times New Roman" w:hAnsi="Times New Roman" w:cs="Times New Roman"/>
          <w:sz w:val="26"/>
          <w:szCs w:val="26"/>
          <w:lang w:val="vi-VN"/>
        </w:rPr>
        <w:t xml:space="preserve">lớp </w:t>
      </w:r>
      <w:r w:rsidRPr="009E09AB">
        <w:rPr>
          <w:rFonts w:ascii="Times New Roman" w:eastAsia="Times New Roman" w:hAnsi="Times New Roman" w:cs="Times New Roman"/>
          <w:sz w:val="26"/>
          <w:szCs w:val="26"/>
          <w:lang w:val="vi-VN"/>
        </w:rPr>
        <w:t xml:space="preserve">nấm có độc </w:t>
      </w:r>
    </w:p>
    <w:p w14:paraId="4535FCFC" w14:textId="60C21CFA" w:rsidR="00244666" w:rsidRPr="009E09AB" w:rsidRDefault="005B3F54" w:rsidP="00E6038E">
      <w:pPr>
        <w:pBdr>
          <w:top w:val="nil"/>
          <w:left w:val="nil"/>
          <w:bottom w:val="nil"/>
          <w:right w:val="nil"/>
          <w:between w:val="nil"/>
        </w:pBdr>
        <w:spacing w:line="360" w:lineRule="auto"/>
        <w:rPr>
          <w:rFonts w:ascii="Times New Roman" w:eastAsia="Times New Roman" w:hAnsi="Times New Roman" w:cs="Times New Roman"/>
          <w:sz w:val="26"/>
          <w:szCs w:val="26"/>
          <w:lang w:val="vi-VN"/>
        </w:rPr>
      </w:pPr>
      <w:r w:rsidRPr="009E09AB">
        <w:rPr>
          <w:rFonts w:ascii="Times New Roman" w:eastAsia="Times New Roman" w:hAnsi="Times New Roman" w:cs="Times New Roman"/>
          <w:sz w:val="26"/>
          <w:szCs w:val="26"/>
          <w:lang w:val="vi-VN"/>
        </w:rPr>
        <w:t>Negative (N-âm tính): là lớp nấm ăn được</w:t>
      </w:r>
    </w:p>
    <w:p w14:paraId="11DE7D07" w14:textId="24C5C02A" w:rsidR="005B3F54" w:rsidRPr="009E09AB" w:rsidRDefault="005B3F54" w:rsidP="00E6038E">
      <w:pPr>
        <w:pBdr>
          <w:top w:val="nil"/>
          <w:left w:val="nil"/>
          <w:bottom w:val="nil"/>
          <w:right w:val="nil"/>
          <w:between w:val="nil"/>
        </w:pBdr>
        <w:spacing w:line="360" w:lineRule="auto"/>
        <w:rPr>
          <w:rFonts w:ascii="Times New Roman" w:eastAsia="Times New Roman" w:hAnsi="Times New Roman" w:cs="Times New Roman"/>
          <w:sz w:val="26"/>
          <w:szCs w:val="26"/>
          <w:lang w:val="vi-VN"/>
        </w:rPr>
      </w:pPr>
      <w:r w:rsidRPr="009E09AB">
        <w:rPr>
          <w:rFonts w:ascii="Times New Roman" w:eastAsia="Times New Roman" w:hAnsi="Times New Roman" w:cs="Times New Roman"/>
          <w:sz w:val="26"/>
          <w:szCs w:val="26"/>
          <w:lang w:val="vi-VN"/>
        </w:rPr>
        <w:t>True Positive (TP): là số lượng nấm có độc được dự đoán là có độc</w:t>
      </w:r>
    </w:p>
    <w:p w14:paraId="5169D19D" w14:textId="41E998CF" w:rsidR="005B3F54" w:rsidRPr="009E09AB" w:rsidRDefault="005B3F54" w:rsidP="00E6038E">
      <w:pPr>
        <w:pBdr>
          <w:top w:val="nil"/>
          <w:left w:val="nil"/>
          <w:bottom w:val="nil"/>
          <w:right w:val="nil"/>
          <w:between w:val="nil"/>
        </w:pBdr>
        <w:spacing w:line="360" w:lineRule="auto"/>
        <w:rPr>
          <w:rFonts w:ascii="Times New Roman" w:eastAsia="Times New Roman" w:hAnsi="Times New Roman" w:cs="Times New Roman"/>
          <w:sz w:val="26"/>
          <w:szCs w:val="26"/>
          <w:lang w:val="vi-VN"/>
        </w:rPr>
      </w:pPr>
      <w:r w:rsidRPr="009E09AB">
        <w:rPr>
          <w:rFonts w:ascii="Times New Roman" w:eastAsia="Times New Roman" w:hAnsi="Times New Roman" w:cs="Times New Roman"/>
          <w:sz w:val="26"/>
          <w:szCs w:val="26"/>
          <w:lang w:val="vi-VN"/>
        </w:rPr>
        <w:t xml:space="preserve">False Positive (FP): là số lượng </w:t>
      </w:r>
      <w:r w:rsidR="008C03A4" w:rsidRPr="009E09AB">
        <w:rPr>
          <w:rFonts w:ascii="Times New Roman" w:eastAsia="Times New Roman" w:hAnsi="Times New Roman" w:cs="Times New Roman"/>
          <w:sz w:val="26"/>
          <w:szCs w:val="26"/>
          <w:lang w:val="vi-VN"/>
        </w:rPr>
        <w:t xml:space="preserve">nấm ăn </w:t>
      </w:r>
      <w:r w:rsidRPr="009E09AB">
        <w:rPr>
          <w:rFonts w:ascii="Times New Roman" w:eastAsia="Times New Roman" w:hAnsi="Times New Roman" w:cs="Times New Roman"/>
          <w:sz w:val="26"/>
          <w:szCs w:val="26"/>
          <w:lang w:val="vi-VN"/>
        </w:rPr>
        <w:t>được dự đoán là</w:t>
      </w:r>
      <w:r w:rsidR="005017CC" w:rsidRPr="009E09AB">
        <w:rPr>
          <w:rFonts w:ascii="Times New Roman" w:eastAsia="Times New Roman" w:hAnsi="Times New Roman" w:cs="Times New Roman"/>
          <w:sz w:val="26"/>
          <w:szCs w:val="26"/>
          <w:lang w:val="vi-VN"/>
        </w:rPr>
        <w:t xml:space="preserve"> </w:t>
      </w:r>
      <w:r w:rsidR="008C03A4" w:rsidRPr="009E09AB">
        <w:rPr>
          <w:rFonts w:ascii="Times New Roman" w:eastAsia="Times New Roman" w:hAnsi="Times New Roman" w:cs="Times New Roman"/>
          <w:sz w:val="26"/>
          <w:szCs w:val="26"/>
          <w:lang w:val="vi-VN"/>
        </w:rPr>
        <w:t>có độc</w:t>
      </w:r>
    </w:p>
    <w:p w14:paraId="41A055EA" w14:textId="0D546363" w:rsidR="005B3F54" w:rsidRPr="009E09AB" w:rsidRDefault="005B3F54" w:rsidP="00E6038E">
      <w:pPr>
        <w:pBdr>
          <w:top w:val="nil"/>
          <w:left w:val="nil"/>
          <w:bottom w:val="nil"/>
          <w:right w:val="nil"/>
          <w:between w:val="nil"/>
        </w:pBdr>
        <w:spacing w:line="360" w:lineRule="auto"/>
        <w:rPr>
          <w:rFonts w:ascii="Times New Roman" w:eastAsia="Times New Roman" w:hAnsi="Times New Roman" w:cs="Times New Roman"/>
          <w:sz w:val="26"/>
          <w:szCs w:val="26"/>
          <w:lang w:val="vi-VN"/>
        </w:rPr>
      </w:pPr>
      <w:r w:rsidRPr="009E09AB">
        <w:rPr>
          <w:rFonts w:ascii="Times New Roman" w:eastAsia="Times New Roman" w:hAnsi="Times New Roman" w:cs="Times New Roman"/>
          <w:sz w:val="26"/>
          <w:szCs w:val="26"/>
          <w:lang w:val="vi-VN"/>
        </w:rPr>
        <w:t>True Negative (TN): là số lượng nấm ăn được được dự đoán là ăn được</w:t>
      </w:r>
    </w:p>
    <w:p w14:paraId="7975853C" w14:textId="7E026823" w:rsidR="005B3F54" w:rsidRPr="009E09AB" w:rsidRDefault="005B3F54" w:rsidP="00E6038E">
      <w:pPr>
        <w:pBdr>
          <w:top w:val="nil"/>
          <w:left w:val="nil"/>
          <w:bottom w:val="nil"/>
          <w:right w:val="nil"/>
          <w:between w:val="nil"/>
        </w:pBdr>
        <w:spacing w:line="360" w:lineRule="auto"/>
        <w:rPr>
          <w:rFonts w:ascii="Times New Roman" w:eastAsia="Times New Roman" w:hAnsi="Times New Roman" w:cs="Times New Roman"/>
          <w:sz w:val="26"/>
          <w:szCs w:val="26"/>
          <w:lang w:val="vi-VN"/>
        </w:rPr>
      </w:pPr>
      <w:r w:rsidRPr="009E09AB">
        <w:rPr>
          <w:rFonts w:ascii="Times New Roman" w:eastAsia="Times New Roman" w:hAnsi="Times New Roman" w:cs="Times New Roman"/>
          <w:sz w:val="26"/>
          <w:szCs w:val="26"/>
          <w:lang w:val="vi-VN"/>
        </w:rPr>
        <w:t xml:space="preserve">False Negative (FN): là số lượng nấm </w:t>
      </w:r>
      <w:r w:rsidR="008C03A4" w:rsidRPr="009E09AB">
        <w:rPr>
          <w:rFonts w:ascii="Times New Roman" w:eastAsia="Times New Roman" w:hAnsi="Times New Roman" w:cs="Times New Roman"/>
          <w:sz w:val="26"/>
          <w:szCs w:val="26"/>
          <w:lang w:val="vi-VN"/>
        </w:rPr>
        <w:t xml:space="preserve">có độc </w:t>
      </w:r>
      <w:r w:rsidRPr="009E09AB">
        <w:rPr>
          <w:rFonts w:ascii="Times New Roman" w:eastAsia="Times New Roman" w:hAnsi="Times New Roman" w:cs="Times New Roman"/>
          <w:sz w:val="26"/>
          <w:szCs w:val="26"/>
          <w:lang w:val="vi-VN"/>
        </w:rPr>
        <w:t xml:space="preserve">được dự đoán là </w:t>
      </w:r>
      <w:r w:rsidR="008C03A4" w:rsidRPr="009E09AB">
        <w:rPr>
          <w:rFonts w:ascii="Times New Roman" w:eastAsia="Times New Roman" w:hAnsi="Times New Roman" w:cs="Times New Roman"/>
          <w:sz w:val="26"/>
          <w:szCs w:val="26"/>
          <w:lang w:val="vi-VN"/>
        </w:rPr>
        <w:t>ăn được</w:t>
      </w:r>
    </w:p>
    <w:p w14:paraId="3D61F888" w14:textId="459AA0E6" w:rsidR="009A0B6F" w:rsidRPr="009E09AB" w:rsidRDefault="009A0B6F" w:rsidP="00E6038E">
      <w:pPr>
        <w:pBdr>
          <w:top w:val="nil"/>
          <w:left w:val="nil"/>
          <w:bottom w:val="nil"/>
          <w:right w:val="nil"/>
          <w:between w:val="nil"/>
        </w:pBdr>
        <w:spacing w:line="360" w:lineRule="auto"/>
        <w:rPr>
          <w:rFonts w:ascii="Times New Roman" w:eastAsia="Times New Roman" w:hAnsi="Times New Roman" w:cs="Times New Roman"/>
          <w:sz w:val="26"/>
          <w:szCs w:val="26"/>
          <w:lang w:val="vi-VN"/>
        </w:rPr>
      </w:pPr>
      <w:r w:rsidRPr="009E09AB">
        <w:rPr>
          <w:rFonts w:ascii="Times New Roman" w:eastAsia="Times New Roman" w:hAnsi="Times New Roman" w:cs="Times New Roman"/>
          <w:sz w:val="26"/>
          <w:szCs w:val="26"/>
          <w:lang w:val="vi-VN"/>
        </w:rPr>
        <w:lastRenderedPageBreak/>
        <w:t>True Positive Rate(TPR) = TP/(TP + FN)</w:t>
      </w:r>
    </w:p>
    <w:p w14:paraId="581B82ED" w14:textId="23B8879D" w:rsidR="009A0B6F" w:rsidRDefault="009A0B6F" w:rsidP="00E6038E">
      <w:pPr>
        <w:pBdr>
          <w:top w:val="nil"/>
          <w:left w:val="nil"/>
          <w:bottom w:val="nil"/>
          <w:right w:val="nil"/>
          <w:between w:val="nil"/>
        </w:pBdr>
        <w:spacing w:line="360" w:lineRule="auto"/>
        <w:rPr>
          <w:rFonts w:ascii="Times New Roman" w:eastAsia="Times New Roman" w:hAnsi="Times New Roman" w:cs="Times New Roman"/>
          <w:sz w:val="26"/>
          <w:szCs w:val="26"/>
          <w:lang w:val="vi-VN"/>
        </w:rPr>
      </w:pPr>
      <w:r w:rsidRPr="009E09AB">
        <w:rPr>
          <w:rFonts w:ascii="Times New Roman" w:eastAsia="Times New Roman" w:hAnsi="Times New Roman" w:cs="Times New Roman"/>
          <w:sz w:val="26"/>
          <w:szCs w:val="26"/>
          <w:lang w:val="vi-VN"/>
        </w:rPr>
        <w:t>False Positive Rate(FPR) = FP/(FP + TN)</w:t>
      </w:r>
    </w:p>
    <w:p w14:paraId="7937582A" w14:textId="43EB1C9E" w:rsidR="00E6038E" w:rsidRPr="006D6047" w:rsidRDefault="00E6038E" w:rsidP="006D6047">
      <w:pPr>
        <w:pStyle w:val="ListParagraph"/>
        <w:numPr>
          <w:ilvl w:val="0"/>
          <w:numId w:val="10"/>
        </w:numPr>
        <w:pBdr>
          <w:top w:val="nil"/>
          <w:left w:val="nil"/>
          <w:bottom w:val="nil"/>
          <w:right w:val="nil"/>
          <w:between w:val="nil"/>
        </w:pBdr>
        <w:spacing w:line="360" w:lineRule="auto"/>
        <w:rPr>
          <w:rFonts w:ascii="Times New Roman" w:eastAsia="Times New Roman" w:hAnsi="Times New Roman" w:cs="Times New Roman"/>
          <w:sz w:val="26"/>
          <w:szCs w:val="26"/>
        </w:rPr>
      </w:pPr>
      <w:r w:rsidRPr="006D6047">
        <w:rPr>
          <w:rFonts w:ascii="Times New Roman" w:eastAsia="Times New Roman" w:hAnsi="Times New Roman" w:cs="Times New Roman"/>
          <w:sz w:val="26"/>
          <w:szCs w:val="26"/>
        </w:rPr>
        <w:t>Các tiểu chí</w:t>
      </w:r>
      <w:r w:rsidR="006D6047" w:rsidRPr="006D6047">
        <w:rPr>
          <w:rFonts w:ascii="Times New Roman" w:eastAsia="Times New Roman" w:hAnsi="Times New Roman" w:cs="Times New Roman"/>
          <w:sz w:val="26"/>
          <w:szCs w:val="26"/>
        </w:rPr>
        <w:t xml:space="preserve">: </w:t>
      </w:r>
      <w:r w:rsidR="006D6047" w:rsidRPr="009E09AB">
        <w:rPr>
          <w:rFonts w:ascii="Times New Roman" w:eastAsia="Times New Roman" w:hAnsi="Times New Roman" w:cs="Times New Roman"/>
          <w:sz w:val="26"/>
          <w:szCs w:val="26"/>
        </w:rPr>
        <w:t>Accuracy</w:t>
      </w:r>
      <w:r w:rsidR="006D6047">
        <w:rPr>
          <w:rFonts w:ascii="Times New Roman" w:eastAsia="Times New Roman" w:hAnsi="Times New Roman" w:cs="Times New Roman"/>
          <w:sz w:val="26"/>
          <w:szCs w:val="26"/>
        </w:rPr>
        <w:t xml:space="preserve">, </w:t>
      </w:r>
      <w:r w:rsidR="006D6047" w:rsidRPr="009E09AB">
        <w:rPr>
          <w:rFonts w:ascii="Times New Roman" w:eastAsia="Times New Roman" w:hAnsi="Times New Roman" w:cs="Times New Roman"/>
          <w:sz w:val="26"/>
          <w:szCs w:val="26"/>
        </w:rPr>
        <w:t>Precision</w:t>
      </w:r>
      <w:r w:rsidR="006D6047">
        <w:rPr>
          <w:rFonts w:ascii="Times New Roman" w:eastAsia="Times New Roman" w:hAnsi="Times New Roman" w:cs="Times New Roman"/>
          <w:sz w:val="26"/>
          <w:szCs w:val="26"/>
        </w:rPr>
        <w:t xml:space="preserve">, </w:t>
      </w:r>
      <w:r w:rsidR="006D6047" w:rsidRPr="009E09AB">
        <w:rPr>
          <w:rFonts w:ascii="Times New Roman" w:eastAsia="Times New Roman" w:hAnsi="Times New Roman" w:cs="Times New Roman"/>
          <w:sz w:val="26"/>
          <w:szCs w:val="26"/>
        </w:rPr>
        <w:t>Recall</w:t>
      </w:r>
      <w:r w:rsidR="006D6047">
        <w:rPr>
          <w:rFonts w:ascii="Times New Roman" w:eastAsia="Times New Roman" w:hAnsi="Times New Roman" w:cs="Times New Roman"/>
          <w:sz w:val="26"/>
          <w:szCs w:val="26"/>
        </w:rPr>
        <w:t xml:space="preserve">, </w:t>
      </w:r>
      <w:r w:rsidR="006D6047" w:rsidRPr="009E09AB">
        <w:rPr>
          <w:rFonts w:ascii="Times New Roman" w:eastAsia="Times New Roman" w:hAnsi="Times New Roman" w:cs="Times New Roman"/>
          <w:sz w:val="26"/>
          <w:szCs w:val="26"/>
        </w:rPr>
        <w:t>F1-score</w:t>
      </w:r>
      <w:r w:rsidR="006D6047">
        <w:rPr>
          <w:rFonts w:ascii="Times New Roman" w:eastAsia="Times New Roman" w:hAnsi="Times New Roman" w:cs="Times New Roman"/>
          <w:sz w:val="26"/>
          <w:szCs w:val="26"/>
        </w:rPr>
        <w:t xml:space="preserve">, </w:t>
      </w:r>
      <w:r w:rsidR="006D6047" w:rsidRPr="009E09AB">
        <w:rPr>
          <w:rFonts w:ascii="Times New Roman" w:eastAsia="Times New Roman" w:hAnsi="Times New Roman" w:cs="Times New Roman"/>
          <w:sz w:val="26"/>
          <w:szCs w:val="26"/>
        </w:rPr>
        <w:t>AUC</w:t>
      </w:r>
    </w:p>
    <w:p w14:paraId="2FD027C2" w14:textId="0E5F93E1" w:rsidR="00DC5B51" w:rsidRPr="009E09AB" w:rsidRDefault="00DC5B51" w:rsidP="00E6038E">
      <w:pPr>
        <w:pBdr>
          <w:top w:val="nil"/>
          <w:left w:val="nil"/>
          <w:bottom w:val="nil"/>
          <w:right w:val="nil"/>
          <w:between w:val="nil"/>
        </w:pBdr>
        <w:spacing w:line="360" w:lineRule="auto"/>
        <w:rPr>
          <w:rFonts w:ascii="Times New Roman" w:eastAsia="Times New Roman" w:hAnsi="Times New Roman" w:cs="Times New Roman"/>
          <w:sz w:val="26"/>
          <w:szCs w:val="26"/>
          <w:lang w:val="vi-VN"/>
        </w:rPr>
      </w:pPr>
      <w:r w:rsidRPr="009E09AB">
        <w:rPr>
          <w:rFonts w:ascii="Times New Roman" w:eastAsia="Times New Roman" w:hAnsi="Times New Roman" w:cs="Times New Roman"/>
          <w:sz w:val="26"/>
          <w:szCs w:val="26"/>
        </w:rPr>
        <w:t>Accuracy = số</w:t>
      </w:r>
      <w:r w:rsidRPr="009E09AB">
        <w:rPr>
          <w:rFonts w:ascii="Times New Roman" w:eastAsia="Times New Roman" w:hAnsi="Times New Roman" w:cs="Times New Roman"/>
          <w:sz w:val="26"/>
          <w:szCs w:val="26"/>
          <w:lang w:val="vi-VN"/>
        </w:rPr>
        <w:t xml:space="preserve"> lượng dự đoán chính xác / tổng số mẫu cần dự đoán</w:t>
      </w:r>
    </w:p>
    <w:p w14:paraId="701DDA5A" w14:textId="736BEC92" w:rsidR="00DC5B51" w:rsidRPr="009E09AB" w:rsidRDefault="00DC5B51" w:rsidP="00E6038E">
      <w:pPr>
        <w:pBdr>
          <w:top w:val="nil"/>
          <w:left w:val="nil"/>
          <w:bottom w:val="nil"/>
          <w:right w:val="nil"/>
          <w:between w:val="nil"/>
        </w:pBdr>
        <w:spacing w:line="360" w:lineRule="auto"/>
        <w:rPr>
          <w:rFonts w:ascii="Times New Roman" w:eastAsia="Times New Roman" w:hAnsi="Times New Roman" w:cs="Times New Roman"/>
          <w:sz w:val="26"/>
          <w:szCs w:val="26"/>
        </w:rPr>
      </w:pPr>
      <w:r w:rsidRPr="009E09AB">
        <w:rPr>
          <w:rFonts w:ascii="Times New Roman" w:eastAsia="Times New Roman" w:hAnsi="Times New Roman" w:cs="Times New Roman"/>
          <w:sz w:val="26"/>
          <w:szCs w:val="26"/>
        </w:rPr>
        <w:t xml:space="preserve">Precision </w:t>
      </w:r>
      <w:r w:rsidR="005B3F54" w:rsidRPr="009E09AB">
        <w:rPr>
          <w:rFonts w:ascii="Times New Roman" w:eastAsia="Times New Roman" w:hAnsi="Times New Roman" w:cs="Times New Roman"/>
          <w:sz w:val="26"/>
          <w:szCs w:val="26"/>
        </w:rPr>
        <w:t>= TP/(TP + FP)</w:t>
      </w:r>
    </w:p>
    <w:p w14:paraId="5ABA8CB9" w14:textId="1D1E8B13" w:rsidR="00DC5B51" w:rsidRPr="009E09AB" w:rsidRDefault="00DC5B51" w:rsidP="00E6038E">
      <w:pPr>
        <w:pBdr>
          <w:top w:val="nil"/>
          <w:left w:val="nil"/>
          <w:bottom w:val="nil"/>
          <w:right w:val="nil"/>
          <w:between w:val="nil"/>
        </w:pBdr>
        <w:spacing w:line="360" w:lineRule="auto"/>
        <w:rPr>
          <w:rFonts w:ascii="Times New Roman" w:eastAsia="Times New Roman" w:hAnsi="Times New Roman" w:cs="Times New Roman"/>
          <w:sz w:val="26"/>
          <w:szCs w:val="26"/>
        </w:rPr>
      </w:pPr>
      <w:r w:rsidRPr="009E09AB">
        <w:rPr>
          <w:rFonts w:ascii="Times New Roman" w:eastAsia="Times New Roman" w:hAnsi="Times New Roman" w:cs="Times New Roman"/>
          <w:sz w:val="26"/>
          <w:szCs w:val="26"/>
        </w:rPr>
        <w:t xml:space="preserve">Recall = </w:t>
      </w:r>
      <w:r w:rsidR="005B3F54" w:rsidRPr="009E09AB">
        <w:rPr>
          <w:rFonts w:ascii="Times New Roman" w:eastAsia="Times New Roman" w:hAnsi="Times New Roman" w:cs="Times New Roman"/>
          <w:sz w:val="26"/>
          <w:szCs w:val="26"/>
        </w:rPr>
        <w:t>TP/(TP + FN)</w:t>
      </w:r>
    </w:p>
    <w:p w14:paraId="6B6AF429" w14:textId="344A0811" w:rsidR="00DC5B51" w:rsidRPr="009E09AB" w:rsidRDefault="00DC5B51" w:rsidP="00E6038E">
      <w:pPr>
        <w:pBdr>
          <w:top w:val="nil"/>
          <w:left w:val="nil"/>
          <w:bottom w:val="nil"/>
          <w:right w:val="nil"/>
          <w:between w:val="nil"/>
        </w:pBdr>
        <w:spacing w:line="360" w:lineRule="auto"/>
        <w:rPr>
          <w:rFonts w:ascii="Times New Roman" w:eastAsia="Times New Roman" w:hAnsi="Times New Roman" w:cs="Times New Roman"/>
          <w:sz w:val="26"/>
          <w:szCs w:val="26"/>
          <w:lang w:val="vi-VN"/>
        </w:rPr>
      </w:pPr>
      <w:r w:rsidRPr="009E09AB">
        <w:rPr>
          <w:rFonts w:ascii="Times New Roman" w:eastAsia="Times New Roman" w:hAnsi="Times New Roman" w:cs="Times New Roman"/>
          <w:sz w:val="26"/>
          <w:szCs w:val="26"/>
        </w:rPr>
        <w:t xml:space="preserve">F1-score = 2 * </w:t>
      </w:r>
      <w:r w:rsidR="00D42B83" w:rsidRPr="009E09AB">
        <w:rPr>
          <w:rFonts w:ascii="Times New Roman" w:eastAsia="Times New Roman" w:hAnsi="Times New Roman" w:cs="Times New Roman"/>
          <w:sz w:val="26"/>
          <w:szCs w:val="26"/>
        </w:rPr>
        <w:t>Precision</w:t>
      </w:r>
      <w:r w:rsidR="00D42B83" w:rsidRPr="009E09AB">
        <w:rPr>
          <w:rFonts w:ascii="Times New Roman" w:eastAsia="Times New Roman" w:hAnsi="Times New Roman" w:cs="Times New Roman"/>
          <w:sz w:val="26"/>
          <w:szCs w:val="26"/>
          <w:lang w:val="vi-VN"/>
        </w:rPr>
        <w:t xml:space="preserve"> * </w:t>
      </w:r>
      <w:r w:rsidR="00D42B83" w:rsidRPr="009E09AB">
        <w:rPr>
          <w:rFonts w:ascii="Times New Roman" w:eastAsia="Times New Roman" w:hAnsi="Times New Roman" w:cs="Times New Roman"/>
          <w:sz w:val="26"/>
          <w:szCs w:val="26"/>
        </w:rPr>
        <w:t>Recall</w:t>
      </w:r>
      <w:r w:rsidR="00D42B83" w:rsidRPr="009E09AB">
        <w:rPr>
          <w:rFonts w:ascii="Times New Roman" w:eastAsia="Times New Roman" w:hAnsi="Times New Roman" w:cs="Times New Roman"/>
          <w:sz w:val="26"/>
          <w:szCs w:val="26"/>
          <w:lang w:val="vi-VN"/>
        </w:rPr>
        <w:t>/(</w:t>
      </w:r>
      <w:r w:rsidR="00D42B83" w:rsidRPr="009E09AB">
        <w:rPr>
          <w:rFonts w:ascii="Times New Roman" w:eastAsia="Times New Roman" w:hAnsi="Times New Roman" w:cs="Times New Roman"/>
          <w:sz w:val="26"/>
          <w:szCs w:val="26"/>
        </w:rPr>
        <w:t xml:space="preserve"> Precision</w:t>
      </w:r>
      <w:r w:rsidR="00D42B83" w:rsidRPr="009E09AB">
        <w:rPr>
          <w:rFonts w:ascii="Times New Roman" w:eastAsia="Times New Roman" w:hAnsi="Times New Roman" w:cs="Times New Roman"/>
          <w:sz w:val="26"/>
          <w:szCs w:val="26"/>
          <w:lang w:val="vi-VN"/>
        </w:rPr>
        <w:t xml:space="preserve"> + Recall)</w:t>
      </w:r>
    </w:p>
    <w:p w14:paraId="5E53E10D" w14:textId="55FDB3E2" w:rsidR="009A0B6F" w:rsidRPr="009E09AB" w:rsidRDefault="009A0B6F" w:rsidP="00E6038E">
      <w:pPr>
        <w:pBdr>
          <w:top w:val="nil"/>
          <w:left w:val="nil"/>
          <w:bottom w:val="nil"/>
          <w:right w:val="nil"/>
          <w:between w:val="nil"/>
        </w:pBdr>
        <w:spacing w:line="360" w:lineRule="auto"/>
        <w:rPr>
          <w:rFonts w:ascii="Times New Roman" w:eastAsia="Times New Roman" w:hAnsi="Times New Roman" w:cs="Times New Roman"/>
          <w:sz w:val="26"/>
          <w:szCs w:val="26"/>
          <w:lang w:val="vi-VN"/>
        </w:rPr>
      </w:pPr>
      <w:r w:rsidRPr="009E09AB">
        <w:rPr>
          <w:rFonts w:ascii="Times New Roman" w:eastAsia="Times New Roman" w:hAnsi="Times New Roman" w:cs="Times New Roman"/>
          <w:sz w:val="26"/>
          <w:szCs w:val="26"/>
        </w:rPr>
        <w:t>AUC</w:t>
      </w:r>
      <w:r w:rsidR="00670F4E" w:rsidRPr="009E09AB">
        <w:rPr>
          <w:rFonts w:ascii="Times New Roman" w:eastAsia="Times New Roman" w:hAnsi="Times New Roman" w:cs="Times New Roman"/>
          <w:sz w:val="26"/>
          <w:szCs w:val="26"/>
          <w:lang w:val="vi-VN"/>
        </w:rPr>
        <w:t xml:space="preserve"> được tính bằng diện tích của phần dưới đường cong ROC trong đồ thị có trục tung là TPR và trục hoành là FPR. Giá trị của 2 trục chạy từ 0-&gt;1 và TPR+FPR=1</w:t>
      </w:r>
    </w:p>
    <w:p w14:paraId="0F914A63" w14:textId="77777777" w:rsidR="00143A89" w:rsidRPr="009E09AB" w:rsidRDefault="00C35C46" w:rsidP="006D6047">
      <w:pPr>
        <w:pStyle w:val="Heading1"/>
        <w:rPr>
          <w:rFonts w:ascii="Times New Roman" w:eastAsia="Times New Roman" w:hAnsi="Times New Roman" w:cs="Times New Roman"/>
          <w:b w:val="0"/>
          <w:sz w:val="26"/>
          <w:szCs w:val="26"/>
        </w:rPr>
      </w:pPr>
      <w:bookmarkStart w:id="146" w:name="_Toc103111481"/>
      <w:r w:rsidRPr="009E09AB">
        <w:rPr>
          <w:rFonts w:ascii="Times New Roman" w:eastAsia="Times New Roman" w:hAnsi="Times New Roman" w:cs="Times New Roman"/>
          <w:sz w:val="26"/>
          <w:szCs w:val="26"/>
        </w:rPr>
        <w:t>Chương 4: Thực nghiệm</w:t>
      </w:r>
      <w:bookmarkEnd w:id="146"/>
    </w:p>
    <w:p w14:paraId="53DF6E5D" w14:textId="58782F7B" w:rsidR="00143A89" w:rsidRPr="009E09AB" w:rsidRDefault="006D6047" w:rsidP="006D6047">
      <w:pPr>
        <w:pStyle w:val="Heading2"/>
        <w:rPr>
          <w:rFonts w:ascii="Times New Roman" w:eastAsia="Times New Roman" w:hAnsi="Times New Roman" w:cs="Times New Roman"/>
          <w:color w:val="000000"/>
          <w:sz w:val="26"/>
          <w:szCs w:val="26"/>
        </w:rPr>
      </w:pPr>
      <w:bookmarkStart w:id="147" w:name="_Toc103111482"/>
      <w:r>
        <w:rPr>
          <w:rFonts w:ascii="Times New Roman" w:eastAsia="Times New Roman" w:hAnsi="Times New Roman" w:cs="Times New Roman"/>
          <w:color w:val="000000"/>
          <w:sz w:val="26"/>
          <w:szCs w:val="26"/>
        </w:rPr>
        <w:t xml:space="preserve">4.1 </w:t>
      </w:r>
      <w:r w:rsidR="00C35C46" w:rsidRPr="009E09AB">
        <w:rPr>
          <w:rFonts w:ascii="Times New Roman" w:eastAsia="Times New Roman" w:hAnsi="Times New Roman" w:cs="Times New Roman"/>
          <w:color w:val="000000"/>
          <w:sz w:val="26"/>
          <w:szCs w:val="26"/>
        </w:rPr>
        <w:t>Yêu cầu về chương trình</w:t>
      </w:r>
      <w:bookmarkEnd w:id="147"/>
    </w:p>
    <w:p w14:paraId="15BBD671" w14:textId="22C67C56" w:rsidR="005D50DD" w:rsidRPr="006D6047" w:rsidRDefault="00C35C46" w:rsidP="006D6047">
      <w:pPr>
        <w:pBdr>
          <w:top w:val="nil"/>
          <w:left w:val="nil"/>
          <w:bottom w:val="nil"/>
          <w:right w:val="nil"/>
          <w:between w:val="nil"/>
        </w:pBdr>
        <w:spacing w:line="360" w:lineRule="auto"/>
        <w:rPr>
          <w:rFonts w:ascii="Times New Roman" w:eastAsia="Times New Roman" w:hAnsi="Times New Roman" w:cs="Times New Roman"/>
          <w:sz w:val="26"/>
          <w:szCs w:val="26"/>
        </w:rPr>
      </w:pPr>
      <w:r w:rsidRPr="009E09AB">
        <w:rPr>
          <w:rFonts w:ascii="Times New Roman" w:eastAsia="Times New Roman" w:hAnsi="Times New Roman" w:cs="Times New Roman"/>
          <w:sz w:val="26"/>
          <w:szCs w:val="26"/>
        </w:rPr>
        <w:t>Ngôn ngữ lập trình, phiên bản</w:t>
      </w:r>
      <w:r w:rsidR="006D6047">
        <w:rPr>
          <w:rFonts w:ascii="Times New Roman" w:eastAsia="Times New Roman" w:hAnsi="Times New Roman" w:cs="Times New Roman"/>
          <w:sz w:val="26"/>
          <w:szCs w:val="26"/>
        </w:rPr>
        <w:t xml:space="preserve">: </w:t>
      </w:r>
      <w:r w:rsidR="005D50DD" w:rsidRPr="009E09AB">
        <w:rPr>
          <w:rFonts w:ascii="Times New Roman" w:eastAsia="Times New Roman" w:hAnsi="Times New Roman" w:cs="Times New Roman"/>
          <w:sz w:val="26"/>
          <w:szCs w:val="26"/>
        </w:rPr>
        <w:t>Ngôn</w:t>
      </w:r>
      <w:r w:rsidR="005D50DD" w:rsidRPr="009E09AB">
        <w:rPr>
          <w:rFonts w:ascii="Times New Roman" w:eastAsia="Times New Roman" w:hAnsi="Times New Roman" w:cs="Times New Roman"/>
          <w:sz w:val="26"/>
          <w:szCs w:val="26"/>
          <w:lang w:val="vi-VN"/>
        </w:rPr>
        <w:t xml:space="preserve"> ngữ lập trình python phiên bản 3.10.</w:t>
      </w:r>
      <w:r w:rsidR="006D6047">
        <w:rPr>
          <w:rFonts w:ascii="Times New Roman" w:eastAsia="Times New Roman" w:hAnsi="Times New Roman" w:cs="Times New Roman"/>
          <w:sz w:val="26"/>
          <w:szCs w:val="26"/>
        </w:rPr>
        <w:t>3</w:t>
      </w:r>
    </w:p>
    <w:p w14:paraId="2FC94BB6" w14:textId="1855BFFC" w:rsidR="00FC09EF" w:rsidRPr="006D6047" w:rsidRDefault="00C35C46" w:rsidP="006D6047">
      <w:pPr>
        <w:pBdr>
          <w:top w:val="nil"/>
          <w:left w:val="nil"/>
          <w:bottom w:val="nil"/>
          <w:right w:val="nil"/>
          <w:between w:val="nil"/>
        </w:pBdr>
        <w:spacing w:line="360" w:lineRule="auto"/>
        <w:rPr>
          <w:rFonts w:ascii="Times New Roman" w:eastAsia="Times New Roman" w:hAnsi="Times New Roman" w:cs="Times New Roman"/>
          <w:sz w:val="26"/>
          <w:szCs w:val="26"/>
        </w:rPr>
      </w:pPr>
      <w:r w:rsidRPr="009E09AB">
        <w:rPr>
          <w:rFonts w:ascii="Times New Roman" w:eastAsia="Times New Roman" w:hAnsi="Times New Roman" w:cs="Times New Roman"/>
          <w:sz w:val="26"/>
          <w:szCs w:val="26"/>
        </w:rPr>
        <w:t>Thư viện, phiên bản</w:t>
      </w:r>
      <w:r w:rsidR="006D6047">
        <w:rPr>
          <w:rFonts w:ascii="Times New Roman" w:eastAsia="Times New Roman" w:hAnsi="Times New Roman" w:cs="Times New Roman"/>
          <w:sz w:val="26"/>
          <w:szCs w:val="26"/>
        </w:rPr>
        <w:t xml:space="preserve">: </w:t>
      </w:r>
      <w:r w:rsidR="00FC09EF" w:rsidRPr="009E09AB">
        <w:rPr>
          <w:rFonts w:ascii="Times New Roman" w:eastAsia="Times New Roman" w:hAnsi="Times New Roman" w:cs="Times New Roman"/>
          <w:sz w:val="26"/>
          <w:szCs w:val="26"/>
        </w:rPr>
        <w:t>Numpy</w:t>
      </w:r>
      <w:r w:rsidR="00FC09EF" w:rsidRPr="009E09AB">
        <w:rPr>
          <w:rFonts w:ascii="Times New Roman" w:eastAsia="Times New Roman" w:hAnsi="Times New Roman" w:cs="Times New Roman"/>
          <w:sz w:val="26"/>
          <w:szCs w:val="26"/>
          <w:lang w:val="vi-VN"/>
        </w:rPr>
        <w:t xml:space="preserve"> – 1.22.3</w:t>
      </w:r>
      <w:r w:rsidR="006D6047">
        <w:rPr>
          <w:rFonts w:ascii="Times New Roman" w:eastAsia="Times New Roman" w:hAnsi="Times New Roman" w:cs="Times New Roman"/>
          <w:sz w:val="26"/>
          <w:szCs w:val="26"/>
        </w:rPr>
        <w:t xml:space="preserve">, </w:t>
      </w:r>
      <w:r w:rsidR="00FC09EF" w:rsidRPr="009E09AB">
        <w:rPr>
          <w:rFonts w:ascii="Times New Roman" w:eastAsia="Times New Roman" w:hAnsi="Times New Roman" w:cs="Times New Roman"/>
          <w:sz w:val="26"/>
          <w:szCs w:val="26"/>
          <w:lang w:val="vi-VN"/>
        </w:rPr>
        <w:t>Pandas – 1.4.2</w:t>
      </w:r>
      <w:r w:rsidR="006D6047">
        <w:rPr>
          <w:rFonts w:ascii="Times New Roman" w:eastAsia="Times New Roman" w:hAnsi="Times New Roman" w:cs="Times New Roman"/>
          <w:sz w:val="26"/>
          <w:szCs w:val="26"/>
        </w:rPr>
        <w:t xml:space="preserve">, </w:t>
      </w:r>
      <w:r w:rsidR="00FC09EF" w:rsidRPr="009E09AB">
        <w:rPr>
          <w:rFonts w:ascii="Times New Roman" w:eastAsia="Times New Roman" w:hAnsi="Times New Roman" w:cs="Times New Roman"/>
          <w:sz w:val="26"/>
          <w:szCs w:val="26"/>
          <w:lang w:val="vi-VN"/>
        </w:rPr>
        <w:t>Matplotlib – 3.5.1</w:t>
      </w:r>
      <w:r w:rsidR="006D6047">
        <w:rPr>
          <w:rFonts w:ascii="Times New Roman" w:eastAsia="Times New Roman" w:hAnsi="Times New Roman" w:cs="Times New Roman"/>
          <w:sz w:val="26"/>
          <w:szCs w:val="26"/>
        </w:rPr>
        <w:t xml:space="preserve">, </w:t>
      </w:r>
      <w:r w:rsidR="00FC09EF" w:rsidRPr="009E09AB">
        <w:rPr>
          <w:rFonts w:ascii="Times New Roman" w:eastAsia="Times New Roman" w:hAnsi="Times New Roman" w:cs="Times New Roman"/>
          <w:sz w:val="26"/>
          <w:szCs w:val="26"/>
          <w:lang w:val="vi-VN"/>
        </w:rPr>
        <w:t>Seaborn – 0.11.2</w:t>
      </w:r>
      <w:r w:rsidR="006D6047">
        <w:rPr>
          <w:rFonts w:ascii="Times New Roman" w:eastAsia="Times New Roman" w:hAnsi="Times New Roman" w:cs="Times New Roman"/>
          <w:sz w:val="26"/>
          <w:szCs w:val="26"/>
        </w:rPr>
        <w:t xml:space="preserve">, </w:t>
      </w:r>
      <w:r w:rsidR="006D6047" w:rsidRPr="006D6047">
        <w:rPr>
          <w:rFonts w:ascii="Times New Roman" w:eastAsia="Times New Roman" w:hAnsi="Times New Roman" w:cs="Times New Roman"/>
          <w:sz w:val="26"/>
          <w:szCs w:val="26"/>
          <w:lang w:val="vi-VN"/>
        </w:rPr>
        <w:t>scikit-learn</w:t>
      </w:r>
      <w:r w:rsidR="006D6047">
        <w:rPr>
          <w:rFonts w:ascii="Times New Roman" w:eastAsia="Times New Roman" w:hAnsi="Times New Roman" w:cs="Times New Roman"/>
          <w:sz w:val="26"/>
          <w:szCs w:val="26"/>
        </w:rPr>
        <w:t xml:space="preserve"> – 1.0.2</w:t>
      </w:r>
    </w:p>
    <w:p w14:paraId="41B668DB" w14:textId="5AA293C7" w:rsidR="005D50DD" w:rsidRPr="006D6047" w:rsidRDefault="00C35C46" w:rsidP="006D6047">
      <w:pPr>
        <w:pBdr>
          <w:top w:val="nil"/>
          <w:left w:val="nil"/>
          <w:bottom w:val="nil"/>
          <w:right w:val="nil"/>
          <w:between w:val="nil"/>
        </w:pBdr>
        <w:spacing w:line="360" w:lineRule="auto"/>
        <w:rPr>
          <w:rFonts w:ascii="Times New Roman" w:eastAsia="Times New Roman" w:hAnsi="Times New Roman" w:cs="Times New Roman"/>
          <w:sz w:val="26"/>
          <w:szCs w:val="26"/>
        </w:rPr>
      </w:pPr>
      <w:r w:rsidRPr="009E09AB">
        <w:rPr>
          <w:rFonts w:ascii="Times New Roman" w:eastAsia="Times New Roman" w:hAnsi="Times New Roman" w:cs="Times New Roman"/>
          <w:sz w:val="26"/>
          <w:szCs w:val="26"/>
        </w:rPr>
        <w:t>Cấu hình máy tính</w:t>
      </w:r>
      <w:r w:rsidR="006D6047">
        <w:rPr>
          <w:rFonts w:ascii="Times New Roman" w:eastAsia="Times New Roman" w:hAnsi="Times New Roman" w:cs="Times New Roman"/>
          <w:sz w:val="26"/>
          <w:szCs w:val="26"/>
        </w:rPr>
        <w:t>:</w:t>
      </w:r>
      <w:r w:rsidR="005D50DD" w:rsidRPr="009E09AB">
        <w:rPr>
          <w:rFonts w:ascii="Times New Roman" w:eastAsia="Times New Roman" w:hAnsi="Times New Roman" w:cs="Times New Roman"/>
          <w:sz w:val="26"/>
          <w:szCs w:val="26"/>
        </w:rPr>
        <w:t>Intel</w:t>
      </w:r>
      <w:r w:rsidR="005D50DD" w:rsidRPr="009E09AB">
        <w:rPr>
          <w:rFonts w:ascii="Times New Roman" w:eastAsia="Times New Roman" w:hAnsi="Times New Roman" w:cs="Times New Roman"/>
          <w:sz w:val="26"/>
          <w:szCs w:val="26"/>
          <w:lang w:val="vi-VN"/>
        </w:rPr>
        <w:t xml:space="preserve"> core i5 8300H, HDD </w:t>
      </w:r>
      <w:r w:rsidR="00FC09EF" w:rsidRPr="009E09AB">
        <w:rPr>
          <w:rFonts w:ascii="Times New Roman" w:eastAsia="Times New Roman" w:hAnsi="Times New Roman" w:cs="Times New Roman"/>
          <w:sz w:val="26"/>
          <w:szCs w:val="26"/>
          <w:lang w:val="vi-VN"/>
        </w:rPr>
        <w:t xml:space="preserve">5400rpm </w:t>
      </w:r>
      <w:r w:rsidR="005D50DD" w:rsidRPr="009E09AB">
        <w:rPr>
          <w:rFonts w:ascii="Times New Roman" w:eastAsia="Times New Roman" w:hAnsi="Times New Roman" w:cs="Times New Roman"/>
          <w:sz w:val="26"/>
          <w:szCs w:val="26"/>
          <w:lang w:val="vi-VN"/>
        </w:rPr>
        <w:t>1T</w:t>
      </w:r>
      <w:r w:rsidR="00FC09EF" w:rsidRPr="009E09AB">
        <w:rPr>
          <w:rFonts w:ascii="Times New Roman" w:eastAsia="Times New Roman" w:hAnsi="Times New Roman" w:cs="Times New Roman"/>
          <w:sz w:val="26"/>
          <w:szCs w:val="26"/>
          <w:lang w:val="vi-VN"/>
        </w:rPr>
        <w:t xml:space="preserve"> </w:t>
      </w:r>
      <w:r w:rsidR="005D50DD" w:rsidRPr="009E09AB">
        <w:rPr>
          <w:rFonts w:ascii="Times New Roman" w:eastAsia="Times New Roman" w:hAnsi="Times New Roman" w:cs="Times New Roman"/>
          <w:sz w:val="26"/>
          <w:szCs w:val="26"/>
          <w:lang w:val="vi-VN"/>
        </w:rPr>
        <w:t>, ram 8gb 2667hz</w:t>
      </w:r>
    </w:p>
    <w:p w14:paraId="3F164C58" w14:textId="72DABA1E" w:rsidR="00143A89" w:rsidRPr="009E09AB" w:rsidRDefault="006D6047" w:rsidP="006D6047">
      <w:pPr>
        <w:pStyle w:val="Heading2"/>
        <w:rPr>
          <w:rFonts w:ascii="Times New Roman" w:eastAsia="Times New Roman" w:hAnsi="Times New Roman" w:cs="Times New Roman"/>
          <w:color w:val="000000"/>
          <w:sz w:val="26"/>
          <w:szCs w:val="26"/>
        </w:rPr>
      </w:pPr>
      <w:bookmarkStart w:id="148" w:name="_Toc103111483"/>
      <w:r>
        <w:rPr>
          <w:rFonts w:ascii="Times New Roman" w:eastAsia="Times New Roman" w:hAnsi="Times New Roman" w:cs="Times New Roman"/>
          <w:color w:val="000000"/>
          <w:sz w:val="26"/>
          <w:szCs w:val="26"/>
        </w:rPr>
        <w:t xml:space="preserve">4.2 </w:t>
      </w:r>
      <w:r w:rsidR="00C35C46" w:rsidRPr="009E09AB">
        <w:rPr>
          <w:rFonts w:ascii="Times New Roman" w:eastAsia="Times New Roman" w:hAnsi="Times New Roman" w:cs="Times New Roman"/>
          <w:color w:val="000000"/>
          <w:sz w:val="26"/>
          <w:szCs w:val="26"/>
        </w:rPr>
        <w:t>Mô tả chi tiết các bước khai phá dữ liệu</w:t>
      </w:r>
      <w:bookmarkEnd w:id="148"/>
    </w:p>
    <w:p w14:paraId="0E5BF416" w14:textId="68D1180C" w:rsidR="006D6047" w:rsidRDefault="006D6047" w:rsidP="006D6047">
      <w:pPr>
        <w:pBdr>
          <w:top w:val="nil"/>
          <w:left w:val="nil"/>
          <w:bottom w:val="nil"/>
          <w:right w:val="nil"/>
          <w:between w:val="nil"/>
        </w:pBdr>
        <w:spacing w:line="360" w:lineRule="auto"/>
        <w:rPr>
          <w:rFonts w:ascii="Times New Roman" w:eastAsia="Times New Roman" w:hAnsi="Times New Roman" w:cs="Times New Roman"/>
          <w:b/>
          <w:bCs/>
          <w:sz w:val="26"/>
          <w:szCs w:val="26"/>
        </w:rPr>
      </w:pPr>
      <w:r w:rsidRPr="006D6047">
        <w:rPr>
          <w:rFonts w:ascii="Times New Roman" w:eastAsia="Times New Roman" w:hAnsi="Times New Roman" w:cs="Times New Roman"/>
          <w:b/>
          <w:bCs/>
          <w:sz w:val="26"/>
          <w:szCs w:val="26"/>
        </w:rPr>
        <w:t>Bước 1: Chuẩn bị dữ liệu</w:t>
      </w:r>
    </w:p>
    <w:p w14:paraId="3894623F" w14:textId="5759EB48" w:rsidR="009303EB" w:rsidRPr="009303EB" w:rsidRDefault="007C54D0" w:rsidP="006D6047">
      <w:pPr>
        <w:pBdr>
          <w:top w:val="nil"/>
          <w:left w:val="nil"/>
          <w:bottom w:val="nil"/>
          <w:right w:val="nil"/>
          <w:between w:val="nil"/>
        </w:pBdr>
        <w:spacing w:line="360" w:lineRule="auto"/>
        <w:rPr>
          <w:rFonts w:ascii="Times New Roman" w:eastAsia="Times New Roman" w:hAnsi="Times New Roman" w:cs="Times New Roman"/>
          <w:sz w:val="26"/>
          <w:szCs w:val="26"/>
        </w:rPr>
      </w:pPr>
      <w:r w:rsidRPr="007C54D0">
        <w:rPr>
          <w:rFonts w:ascii="Times New Roman" w:eastAsia="Times New Roman" w:hAnsi="Times New Roman" w:cs="Times New Roman"/>
          <w:b/>
          <w:sz w:val="26"/>
          <w:szCs w:val="26"/>
        </w:rPr>
        <w:t>Giải thích:</w:t>
      </w:r>
      <w:r w:rsidR="009303EB">
        <w:rPr>
          <w:rFonts w:ascii="Times New Roman" w:eastAsia="Times New Roman" w:hAnsi="Times New Roman" w:cs="Times New Roman"/>
          <w:sz w:val="26"/>
          <w:szCs w:val="26"/>
        </w:rPr>
        <w:t>Do sử dụng bộ dữ liệu được người khác thu thập và xử lý</w:t>
      </w:r>
      <w:r>
        <w:rPr>
          <w:rFonts w:ascii="Times New Roman" w:eastAsia="Times New Roman" w:hAnsi="Times New Roman" w:cs="Times New Roman"/>
          <w:sz w:val="26"/>
          <w:szCs w:val="26"/>
        </w:rPr>
        <w:t xml:space="preserve"> cho nên ta không cần thực hiện bước này.</w:t>
      </w:r>
      <w:r w:rsidR="009303EB">
        <w:rPr>
          <w:rFonts w:ascii="Times New Roman" w:eastAsia="Times New Roman" w:hAnsi="Times New Roman" w:cs="Times New Roman"/>
          <w:sz w:val="26"/>
          <w:szCs w:val="26"/>
        </w:rPr>
        <w:t xml:space="preserve"> </w:t>
      </w:r>
    </w:p>
    <w:p w14:paraId="4206EB08" w14:textId="52A07E03" w:rsidR="00A512F5" w:rsidRPr="00A512F5" w:rsidRDefault="009303EB" w:rsidP="006D6047">
      <w:pPr>
        <w:pBdr>
          <w:top w:val="nil"/>
          <w:left w:val="nil"/>
          <w:bottom w:val="nil"/>
          <w:right w:val="nil"/>
          <w:between w:val="nil"/>
        </w:pBdr>
        <w:spacing w:line="360" w:lineRule="auto"/>
        <w:rPr>
          <w:rFonts w:ascii="Times New Roman" w:eastAsia="Times New Roman" w:hAnsi="Times New Roman" w:cs="Times New Roman"/>
          <w:sz w:val="26"/>
          <w:szCs w:val="26"/>
        </w:rPr>
      </w:pPr>
      <w:r w:rsidRPr="003C6A1B">
        <w:rPr>
          <w:rFonts w:ascii="Times New Roman" w:eastAsia="Times New Roman" w:hAnsi="Times New Roman" w:cs="Times New Roman"/>
          <w:b/>
          <w:bCs/>
          <w:sz w:val="26"/>
          <w:szCs w:val="26"/>
        </w:rPr>
        <w:t>Input</w:t>
      </w:r>
      <w:r>
        <w:rPr>
          <w:rFonts w:ascii="Times New Roman" w:eastAsia="Times New Roman" w:hAnsi="Times New Roman" w:cs="Times New Roman"/>
          <w:sz w:val="26"/>
          <w:szCs w:val="26"/>
        </w:rPr>
        <w:t>: không có</w:t>
      </w:r>
    </w:p>
    <w:p w14:paraId="04ACC2F1" w14:textId="7EF6A0FA" w:rsidR="006D6047" w:rsidRDefault="00A512F5" w:rsidP="006D6047">
      <w:pPr>
        <w:pBdr>
          <w:top w:val="nil"/>
          <w:left w:val="nil"/>
          <w:bottom w:val="nil"/>
          <w:right w:val="nil"/>
          <w:between w:val="nil"/>
        </w:pBdr>
        <w:spacing w:line="360" w:lineRule="auto"/>
        <w:rPr>
          <w:rFonts w:ascii="Times New Roman" w:eastAsia="Times New Roman" w:hAnsi="Times New Roman" w:cs="Times New Roman"/>
          <w:bCs/>
          <w:sz w:val="26"/>
          <w:szCs w:val="26"/>
        </w:rPr>
      </w:pPr>
      <w:r w:rsidRPr="003C6A1B">
        <w:rPr>
          <w:rFonts w:ascii="Times New Roman" w:eastAsia="Times New Roman" w:hAnsi="Times New Roman" w:cs="Times New Roman"/>
          <w:b/>
          <w:sz w:val="26"/>
          <w:szCs w:val="26"/>
        </w:rPr>
        <w:t>Output:</w:t>
      </w:r>
      <w:r w:rsidR="007A380B">
        <w:rPr>
          <w:rFonts w:ascii="Times New Roman" w:eastAsia="Times New Roman" w:hAnsi="Times New Roman" w:cs="Times New Roman"/>
          <w:bCs/>
          <w:sz w:val="26"/>
          <w:szCs w:val="26"/>
        </w:rPr>
        <w:t xml:space="preserve"> </w:t>
      </w:r>
      <w:r w:rsidR="00835C25">
        <w:rPr>
          <w:rFonts w:ascii="Times New Roman" w:eastAsia="Times New Roman" w:hAnsi="Times New Roman" w:cs="Times New Roman"/>
          <w:bCs/>
          <w:sz w:val="26"/>
          <w:szCs w:val="26"/>
        </w:rPr>
        <w:t>Bộ</w:t>
      </w:r>
      <w:r w:rsidR="009303EB">
        <w:rPr>
          <w:rFonts w:ascii="Times New Roman" w:eastAsia="Times New Roman" w:hAnsi="Times New Roman" w:cs="Times New Roman"/>
          <w:bCs/>
          <w:sz w:val="26"/>
          <w:szCs w:val="26"/>
        </w:rPr>
        <w:t xml:space="preserve"> dữ liệu đã </w:t>
      </w:r>
      <w:r w:rsidR="006D6047" w:rsidRPr="006D6047">
        <w:rPr>
          <w:rFonts w:ascii="Times New Roman" w:eastAsia="Times New Roman" w:hAnsi="Times New Roman" w:cs="Times New Roman"/>
          <w:bCs/>
          <w:sz w:val="26"/>
          <w:szCs w:val="26"/>
        </w:rPr>
        <w:t xml:space="preserve">thu thập </w:t>
      </w:r>
      <w:r w:rsidR="009303EB">
        <w:rPr>
          <w:rFonts w:ascii="Times New Roman" w:eastAsia="Times New Roman" w:hAnsi="Times New Roman" w:cs="Times New Roman"/>
          <w:bCs/>
          <w:sz w:val="26"/>
          <w:szCs w:val="26"/>
        </w:rPr>
        <w:t xml:space="preserve">và </w:t>
      </w:r>
      <w:r w:rsidRPr="00A512F5">
        <w:rPr>
          <w:rFonts w:ascii="Times New Roman" w:eastAsia="Times New Roman" w:hAnsi="Times New Roman" w:cs="Times New Roman"/>
          <w:bCs/>
          <w:sz w:val="26"/>
          <w:szCs w:val="26"/>
        </w:rPr>
        <w:t>loại bỏ những dữ liệu trùng lặp, sai định dạng, không chính xác hay đầy đủ về mặt thông tin</w:t>
      </w:r>
      <w:r w:rsidR="009303EB">
        <w:rPr>
          <w:rFonts w:ascii="Times New Roman" w:eastAsia="Times New Roman" w:hAnsi="Times New Roman" w:cs="Times New Roman"/>
          <w:bCs/>
          <w:sz w:val="26"/>
          <w:szCs w:val="26"/>
        </w:rPr>
        <w:t>.</w:t>
      </w:r>
    </w:p>
    <w:p w14:paraId="3EF4E6DB" w14:textId="14C1F70B" w:rsidR="009303EB" w:rsidRPr="009303EB" w:rsidRDefault="009303EB" w:rsidP="006D6047">
      <w:pPr>
        <w:pBdr>
          <w:top w:val="nil"/>
          <w:left w:val="nil"/>
          <w:bottom w:val="nil"/>
          <w:right w:val="nil"/>
          <w:between w:val="nil"/>
        </w:pBdr>
        <w:spacing w:line="360" w:lineRule="auto"/>
        <w:rPr>
          <w:rFonts w:ascii="Times New Roman" w:eastAsia="Times New Roman" w:hAnsi="Times New Roman" w:cs="Times New Roman"/>
          <w:b/>
          <w:bCs/>
          <w:color w:val="000000"/>
          <w:sz w:val="26"/>
          <w:szCs w:val="26"/>
        </w:rPr>
      </w:pPr>
      <w:r w:rsidRPr="004028F1">
        <w:rPr>
          <w:rFonts w:ascii="Times New Roman" w:eastAsia="Times New Roman" w:hAnsi="Times New Roman" w:cs="Times New Roman"/>
          <w:b/>
          <w:bCs/>
          <w:color w:val="000000"/>
          <w:sz w:val="26"/>
          <w:szCs w:val="26"/>
        </w:rPr>
        <w:t>Bước 2:</w:t>
      </w:r>
      <w:r>
        <w:rPr>
          <w:rFonts w:ascii="Times New Roman" w:eastAsia="Times New Roman" w:hAnsi="Times New Roman" w:cs="Times New Roman"/>
          <w:b/>
          <w:bCs/>
          <w:color w:val="000000"/>
          <w:sz w:val="26"/>
          <w:szCs w:val="26"/>
        </w:rPr>
        <w:t xml:space="preserve"> Tiền xử lý dữ liệu</w:t>
      </w:r>
    </w:p>
    <w:p w14:paraId="259E5D0D" w14:textId="43E82B17" w:rsidR="00B62267" w:rsidRPr="003C6A1B" w:rsidRDefault="007A380B" w:rsidP="007A380B">
      <w:pPr>
        <w:pBdr>
          <w:top w:val="nil"/>
          <w:left w:val="nil"/>
          <w:bottom w:val="nil"/>
          <w:right w:val="nil"/>
          <w:between w:val="nil"/>
        </w:pBdr>
        <w:spacing w:line="360" w:lineRule="auto"/>
        <w:rPr>
          <w:rFonts w:ascii="Times New Roman" w:eastAsia="Times New Roman" w:hAnsi="Times New Roman" w:cs="Times New Roman"/>
          <w:b/>
          <w:bCs/>
          <w:sz w:val="26"/>
          <w:szCs w:val="26"/>
          <w:lang w:val="vi-VN"/>
        </w:rPr>
      </w:pPr>
      <w:r w:rsidRPr="003C6A1B">
        <w:rPr>
          <w:rFonts w:ascii="Times New Roman" w:eastAsia="Times New Roman" w:hAnsi="Times New Roman" w:cs="Times New Roman"/>
          <w:b/>
          <w:bCs/>
          <w:sz w:val="26"/>
          <w:szCs w:val="26"/>
        </w:rPr>
        <w:t>1. Làm sạch dữ liệu</w:t>
      </w:r>
    </w:p>
    <w:p w14:paraId="60686006" w14:textId="5F0A84C2" w:rsidR="00F54310" w:rsidRPr="00F54310" w:rsidRDefault="007C54D0" w:rsidP="00F54310">
      <w:pPr>
        <w:pBdr>
          <w:top w:val="nil"/>
          <w:left w:val="nil"/>
          <w:bottom w:val="nil"/>
          <w:right w:val="nil"/>
          <w:between w:val="nil"/>
        </w:pBdr>
        <w:spacing w:line="360" w:lineRule="auto"/>
        <w:rPr>
          <w:rFonts w:ascii="Times New Roman" w:eastAsia="Times New Roman" w:hAnsi="Times New Roman" w:cs="Times New Roman"/>
          <w:sz w:val="26"/>
          <w:szCs w:val="26"/>
        </w:rPr>
      </w:pPr>
      <w:r w:rsidRPr="007C54D0">
        <w:rPr>
          <w:rFonts w:ascii="Times New Roman" w:eastAsia="Times New Roman" w:hAnsi="Times New Roman" w:cs="Times New Roman"/>
          <w:b/>
          <w:sz w:val="26"/>
          <w:szCs w:val="26"/>
        </w:rPr>
        <w:t>Giải thích:</w:t>
      </w:r>
      <w:r w:rsidR="003C6A1B">
        <w:rPr>
          <w:rFonts w:ascii="Times New Roman" w:eastAsia="Times New Roman" w:hAnsi="Times New Roman" w:cs="Times New Roman"/>
          <w:sz w:val="26"/>
          <w:szCs w:val="26"/>
        </w:rPr>
        <w:t>Bằng cách thống kê ta phát hiện</w:t>
      </w:r>
      <w:r w:rsidR="00F54310">
        <w:rPr>
          <w:rFonts w:ascii="Times New Roman" w:eastAsia="Times New Roman" w:hAnsi="Times New Roman" w:cs="Times New Roman"/>
          <w:sz w:val="26"/>
          <w:szCs w:val="26"/>
        </w:rPr>
        <w:t xml:space="preserve"> dữ liệu bị thiếu ở thuộc tính thứ 11 stalk-root và  giá trị bị thiếu được điền giá trị “?” với tỉ lệ thiếu là 30.5%. Do tỉ lệ thiếu nhiều </w:t>
      </w:r>
      <w:r w:rsidR="007A380B">
        <w:rPr>
          <w:rFonts w:ascii="Times New Roman" w:eastAsia="Times New Roman" w:hAnsi="Times New Roman" w:cs="Times New Roman"/>
          <w:sz w:val="26"/>
          <w:szCs w:val="26"/>
        </w:rPr>
        <w:t xml:space="preserve">và chỉ thiếu ở 1 thuộc tính </w:t>
      </w:r>
      <w:r w:rsidR="00F54310">
        <w:rPr>
          <w:rFonts w:ascii="Times New Roman" w:eastAsia="Times New Roman" w:hAnsi="Times New Roman" w:cs="Times New Roman"/>
          <w:sz w:val="26"/>
          <w:szCs w:val="26"/>
        </w:rPr>
        <w:t>nên ta thực hiện điền giá trị bị thiếu.</w:t>
      </w:r>
    </w:p>
    <w:p w14:paraId="71D6A12E" w14:textId="73E88014" w:rsidR="00F54310" w:rsidRDefault="000944F3" w:rsidP="006D6047">
      <w:pPr>
        <w:pBdr>
          <w:top w:val="nil"/>
          <w:left w:val="nil"/>
          <w:bottom w:val="nil"/>
          <w:right w:val="nil"/>
          <w:between w:val="nil"/>
        </w:pBdr>
        <w:spacing w:line="360" w:lineRule="auto"/>
        <w:rPr>
          <w:noProof/>
          <w:sz w:val="26"/>
          <w:szCs w:val="26"/>
          <w:lang w:val="vi-VN"/>
        </w:rPr>
      </w:pPr>
      <w:r w:rsidRPr="003C6A1B">
        <w:rPr>
          <w:rFonts w:ascii="Times New Roman" w:eastAsia="Times New Roman" w:hAnsi="Times New Roman" w:cs="Times New Roman"/>
          <w:b/>
          <w:bCs/>
          <w:sz w:val="26"/>
          <w:szCs w:val="26"/>
          <w:lang w:val="vi-VN"/>
        </w:rPr>
        <w:lastRenderedPageBreak/>
        <w:t>Input</w:t>
      </w:r>
      <w:r w:rsidRPr="006D6047">
        <w:rPr>
          <w:rFonts w:ascii="Times New Roman" w:eastAsia="Times New Roman" w:hAnsi="Times New Roman" w:cs="Times New Roman"/>
          <w:sz w:val="26"/>
          <w:szCs w:val="26"/>
          <w:lang w:val="vi-VN"/>
        </w:rPr>
        <w:t>:</w:t>
      </w:r>
      <w:r w:rsidR="00835C25">
        <w:rPr>
          <w:rFonts w:ascii="Times New Roman" w:eastAsia="Times New Roman" w:hAnsi="Times New Roman" w:cs="Times New Roman"/>
          <w:sz w:val="26"/>
          <w:szCs w:val="26"/>
        </w:rPr>
        <w:t>Bộ</w:t>
      </w:r>
      <w:r w:rsidRPr="006D6047">
        <w:rPr>
          <w:rFonts w:ascii="Times New Roman" w:eastAsia="Times New Roman" w:hAnsi="Times New Roman" w:cs="Times New Roman"/>
          <w:sz w:val="26"/>
          <w:szCs w:val="26"/>
          <w:lang w:val="vi-VN"/>
        </w:rPr>
        <w:t xml:space="preserve"> dữ liệu gốc có missing data</w:t>
      </w:r>
      <w:r w:rsidRPr="006D6047">
        <w:rPr>
          <w:noProof/>
          <w:sz w:val="26"/>
          <w:szCs w:val="26"/>
        </w:rPr>
        <w:t xml:space="preserve"> </w:t>
      </w:r>
    </w:p>
    <w:p w14:paraId="0F0DF39F" w14:textId="3C24F6DA" w:rsidR="005A2037" w:rsidRPr="006D6047" w:rsidRDefault="000944F3" w:rsidP="006D6047">
      <w:pPr>
        <w:pBdr>
          <w:top w:val="nil"/>
          <w:left w:val="nil"/>
          <w:bottom w:val="nil"/>
          <w:right w:val="nil"/>
          <w:between w:val="nil"/>
        </w:pBdr>
        <w:spacing w:line="360" w:lineRule="auto"/>
        <w:rPr>
          <w:rFonts w:ascii="Times New Roman" w:eastAsia="Times New Roman" w:hAnsi="Times New Roman" w:cs="Times New Roman"/>
          <w:sz w:val="26"/>
          <w:szCs w:val="26"/>
          <w:lang w:val="vi-VN"/>
        </w:rPr>
      </w:pPr>
      <w:r w:rsidRPr="009E09AB">
        <w:rPr>
          <w:noProof/>
        </w:rPr>
        <w:drawing>
          <wp:inline distT="0" distB="0" distL="0" distR="0" wp14:anchorId="443A9E0F" wp14:editId="3A2B5307">
            <wp:extent cx="5511800" cy="29184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28669" cy="2927359"/>
                    </a:xfrm>
                    <a:prstGeom prst="rect">
                      <a:avLst/>
                    </a:prstGeom>
                  </pic:spPr>
                </pic:pic>
              </a:graphicData>
            </a:graphic>
          </wp:inline>
        </w:drawing>
      </w:r>
    </w:p>
    <w:p w14:paraId="2C82D65E" w14:textId="2900AE31" w:rsidR="00B62267" w:rsidRPr="007A380B" w:rsidRDefault="000944F3" w:rsidP="006D6047">
      <w:pPr>
        <w:pBdr>
          <w:top w:val="nil"/>
          <w:left w:val="nil"/>
          <w:bottom w:val="nil"/>
          <w:right w:val="nil"/>
          <w:between w:val="nil"/>
        </w:pBdr>
        <w:spacing w:line="360" w:lineRule="auto"/>
        <w:rPr>
          <w:rFonts w:ascii="Times New Roman" w:hAnsi="Times New Roman" w:cs="Times New Roman"/>
          <w:noProof/>
          <w:sz w:val="26"/>
          <w:szCs w:val="26"/>
          <w:lang w:val="vi-VN"/>
        </w:rPr>
      </w:pPr>
      <w:r w:rsidRPr="003C6A1B">
        <w:rPr>
          <w:rFonts w:ascii="Times New Roman" w:hAnsi="Times New Roman" w:cs="Times New Roman"/>
          <w:b/>
          <w:bCs/>
          <w:noProof/>
          <w:sz w:val="26"/>
          <w:szCs w:val="26"/>
          <w:lang w:val="vi-VN"/>
        </w:rPr>
        <w:t>Output</w:t>
      </w:r>
      <w:r w:rsidRPr="007A380B">
        <w:rPr>
          <w:rFonts w:ascii="Times New Roman" w:hAnsi="Times New Roman" w:cs="Times New Roman"/>
          <w:noProof/>
          <w:sz w:val="26"/>
          <w:szCs w:val="26"/>
          <w:lang w:val="vi-VN"/>
        </w:rPr>
        <w:t>:</w:t>
      </w:r>
      <w:r w:rsidR="00835C25">
        <w:rPr>
          <w:rFonts w:ascii="Times New Roman" w:hAnsi="Times New Roman" w:cs="Times New Roman"/>
          <w:noProof/>
          <w:sz w:val="26"/>
          <w:szCs w:val="26"/>
        </w:rPr>
        <w:t>Bộ</w:t>
      </w:r>
      <w:r w:rsidR="007A380B" w:rsidRPr="007A380B">
        <w:rPr>
          <w:rFonts w:ascii="Times New Roman" w:hAnsi="Times New Roman" w:cs="Times New Roman"/>
          <w:noProof/>
          <w:sz w:val="26"/>
          <w:szCs w:val="26"/>
        </w:rPr>
        <w:t xml:space="preserve"> dữ liệu đã c</w:t>
      </w:r>
      <w:r w:rsidR="00B62267" w:rsidRPr="007A380B">
        <w:rPr>
          <w:rFonts w:ascii="Times New Roman" w:hAnsi="Times New Roman" w:cs="Times New Roman"/>
          <w:noProof/>
          <w:sz w:val="26"/>
          <w:szCs w:val="26"/>
          <w:lang w:val="vi-VN"/>
        </w:rPr>
        <w:t>huyển đổi tất cả giá trị “?” của stalk-root thành b</w:t>
      </w:r>
    </w:p>
    <w:p w14:paraId="25753FFA" w14:textId="7283A25D" w:rsidR="00B62267" w:rsidRDefault="00B62267" w:rsidP="00F54310">
      <w:pPr>
        <w:pBdr>
          <w:top w:val="nil"/>
          <w:left w:val="nil"/>
          <w:bottom w:val="nil"/>
          <w:right w:val="nil"/>
          <w:between w:val="nil"/>
        </w:pBdr>
        <w:spacing w:line="360" w:lineRule="auto"/>
        <w:rPr>
          <w:noProof/>
          <w:sz w:val="26"/>
          <w:szCs w:val="26"/>
          <w:lang w:val="vi-VN"/>
        </w:rPr>
      </w:pPr>
      <w:r w:rsidRPr="009E09AB">
        <w:rPr>
          <w:noProof/>
        </w:rPr>
        <w:drawing>
          <wp:inline distT="0" distB="0" distL="0" distR="0" wp14:anchorId="60A5EE3B" wp14:editId="3CF22A4E">
            <wp:extent cx="4511040" cy="2389502"/>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20299" cy="2394406"/>
                    </a:xfrm>
                    <a:prstGeom prst="rect">
                      <a:avLst/>
                    </a:prstGeom>
                  </pic:spPr>
                </pic:pic>
              </a:graphicData>
            </a:graphic>
          </wp:inline>
        </w:drawing>
      </w:r>
    </w:p>
    <w:p w14:paraId="3EF8AD11" w14:textId="77777777" w:rsidR="003C6A1B" w:rsidRPr="00F54310" w:rsidRDefault="003C6A1B" w:rsidP="00F54310">
      <w:pPr>
        <w:pBdr>
          <w:top w:val="nil"/>
          <w:left w:val="nil"/>
          <w:bottom w:val="nil"/>
          <w:right w:val="nil"/>
          <w:between w:val="nil"/>
        </w:pBdr>
        <w:spacing w:line="360" w:lineRule="auto"/>
        <w:rPr>
          <w:noProof/>
          <w:sz w:val="26"/>
          <w:szCs w:val="26"/>
          <w:lang w:val="vi-VN"/>
        </w:rPr>
      </w:pPr>
    </w:p>
    <w:p w14:paraId="19B6C9B7" w14:textId="77777777" w:rsidR="007C54D0" w:rsidRDefault="007A380B" w:rsidP="007A380B">
      <w:pPr>
        <w:pBdr>
          <w:top w:val="nil"/>
          <w:left w:val="nil"/>
          <w:bottom w:val="nil"/>
          <w:right w:val="nil"/>
          <w:between w:val="nil"/>
        </w:pBdr>
        <w:spacing w:line="360" w:lineRule="auto"/>
        <w:rPr>
          <w:rFonts w:ascii="Times New Roman" w:eastAsia="Times New Roman" w:hAnsi="Times New Roman" w:cs="Times New Roman"/>
          <w:sz w:val="26"/>
          <w:szCs w:val="26"/>
        </w:rPr>
      </w:pPr>
      <w:r w:rsidRPr="003C6A1B">
        <w:rPr>
          <w:rFonts w:ascii="Times New Roman" w:eastAsia="Times New Roman" w:hAnsi="Times New Roman" w:cs="Times New Roman"/>
          <w:b/>
          <w:bCs/>
          <w:sz w:val="26"/>
          <w:szCs w:val="26"/>
        </w:rPr>
        <w:t xml:space="preserve">2. </w:t>
      </w:r>
      <w:r w:rsidRPr="003C6A1B">
        <w:rPr>
          <w:rFonts w:ascii="Times New Roman" w:eastAsia="Times New Roman" w:hAnsi="Times New Roman" w:cs="Times New Roman"/>
          <w:b/>
          <w:bCs/>
          <w:sz w:val="26"/>
          <w:szCs w:val="26"/>
          <w:lang w:val="vi-VN"/>
        </w:rPr>
        <w:t>tích hợp dữ liệu</w:t>
      </w:r>
      <w:r w:rsidRPr="003C6A1B">
        <w:rPr>
          <w:rFonts w:ascii="Times New Roman" w:eastAsia="Times New Roman" w:hAnsi="Times New Roman" w:cs="Times New Roman"/>
          <w:sz w:val="26"/>
          <w:szCs w:val="26"/>
        </w:rPr>
        <w:t xml:space="preserve">: </w:t>
      </w:r>
    </w:p>
    <w:p w14:paraId="52E52398" w14:textId="134D5B5D" w:rsidR="003C6A1B" w:rsidRPr="003C6A1B" w:rsidRDefault="007C54D0" w:rsidP="007A380B">
      <w:pPr>
        <w:pBdr>
          <w:top w:val="nil"/>
          <w:left w:val="nil"/>
          <w:bottom w:val="nil"/>
          <w:right w:val="nil"/>
          <w:between w:val="nil"/>
        </w:pBdr>
        <w:spacing w:line="360" w:lineRule="auto"/>
        <w:rPr>
          <w:rFonts w:ascii="Times New Roman" w:eastAsia="Times New Roman" w:hAnsi="Times New Roman" w:cs="Times New Roman"/>
          <w:b/>
          <w:bCs/>
          <w:sz w:val="26"/>
          <w:szCs w:val="26"/>
        </w:rPr>
      </w:pPr>
      <w:r w:rsidRPr="007C54D0">
        <w:rPr>
          <w:rFonts w:ascii="Times New Roman" w:eastAsia="Times New Roman" w:hAnsi="Times New Roman" w:cs="Times New Roman"/>
          <w:b/>
          <w:sz w:val="26"/>
          <w:szCs w:val="26"/>
        </w:rPr>
        <w:t>Giải thích:</w:t>
      </w:r>
      <w:r w:rsidR="007A380B" w:rsidRPr="003C6A1B">
        <w:rPr>
          <w:rFonts w:ascii="Times New Roman" w:eastAsia="Times New Roman" w:hAnsi="Times New Roman" w:cs="Times New Roman"/>
          <w:sz w:val="26"/>
          <w:szCs w:val="26"/>
        </w:rPr>
        <w:t>Do chỉ có 1 bộ dữ liệu nên không thực hiện bước này</w:t>
      </w:r>
    </w:p>
    <w:p w14:paraId="0C3250B0" w14:textId="5B55F26F" w:rsidR="007A380B" w:rsidRPr="007A380B" w:rsidRDefault="007A380B" w:rsidP="007A380B">
      <w:pPr>
        <w:pBdr>
          <w:top w:val="nil"/>
          <w:left w:val="nil"/>
          <w:bottom w:val="nil"/>
          <w:right w:val="nil"/>
          <w:between w:val="nil"/>
        </w:pBdr>
        <w:spacing w:line="360" w:lineRule="auto"/>
        <w:rPr>
          <w:rFonts w:ascii="Times New Roman" w:eastAsia="Times New Roman" w:hAnsi="Times New Roman" w:cs="Times New Roman"/>
          <w:sz w:val="26"/>
          <w:szCs w:val="26"/>
          <w:lang w:val="vi-VN"/>
        </w:rPr>
      </w:pPr>
      <w:r w:rsidRPr="003C6A1B">
        <w:rPr>
          <w:rFonts w:ascii="Times New Roman" w:eastAsia="Times New Roman" w:hAnsi="Times New Roman" w:cs="Times New Roman"/>
          <w:b/>
          <w:bCs/>
          <w:sz w:val="26"/>
          <w:szCs w:val="26"/>
        </w:rPr>
        <w:t xml:space="preserve">3. </w:t>
      </w:r>
      <w:r w:rsidRPr="003C6A1B">
        <w:rPr>
          <w:rFonts w:ascii="Times New Roman" w:eastAsia="Times New Roman" w:hAnsi="Times New Roman" w:cs="Times New Roman"/>
          <w:b/>
          <w:bCs/>
          <w:sz w:val="26"/>
          <w:szCs w:val="26"/>
          <w:lang w:val="vi-VN"/>
        </w:rPr>
        <w:t>Giảm dữ liệu(Data reduction):</w:t>
      </w:r>
      <w:r w:rsidRPr="007A380B">
        <w:rPr>
          <w:rFonts w:ascii="Times New Roman" w:eastAsia="Times New Roman" w:hAnsi="Times New Roman" w:cs="Times New Roman"/>
          <w:sz w:val="26"/>
          <w:szCs w:val="26"/>
          <w:lang w:val="vi-VN"/>
        </w:rPr>
        <w:t xml:space="preserve"> </w:t>
      </w:r>
    </w:p>
    <w:p w14:paraId="1D5B68AB" w14:textId="6CBC1EE4" w:rsidR="007A380B" w:rsidRDefault="007C54D0" w:rsidP="007A380B">
      <w:pPr>
        <w:pBdr>
          <w:top w:val="nil"/>
          <w:left w:val="nil"/>
          <w:bottom w:val="nil"/>
          <w:right w:val="nil"/>
          <w:between w:val="nil"/>
        </w:pBdr>
        <w:spacing w:line="360" w:lineRule="auto"/>
        <w:rPr>
          <w:rFonts w:ascii="Times New Roman" w:eastAsia="Times New Roman" w:hAnsi="Times New Roman" w:cs="Times New Roman"/>
          <w:sz w:val="26"/>
          <w:szCs w:val="26"/>
        </w:rPr>
      </w:pPr>
      <w:r w:rsidRPr="007C54D0">
        <w:rPr>
          <w:rFonts w:ascii="Times New Roman" w:eastAsia="Times New Roman" w:hAnsi="Times New Roman" w:cs="Times New Roman"/>
          <w:b/>
          <w:sz w:val="26"/>
          <w:szCs w:val="26"/>
        </w:rPr>
        <w:t>Giải thích:</w:t>
      </w:r>
      <w:r>
        <w:rPr>
          <w:rFonts w:ascii="Times New Roman" w:eastAsia="Times New Roman" w:hAnsi="Times New Roman" w:cs="Times New Roman"/>
          <w:b/>
          <w:sz w:val="26"/>
          <w:szCs w:val="26"/>
        </w:rPr>
        <w:t xml:space="preserve"> </w:t>
      </w:r>
      <w:r w:rsidR="003C6A1B">
        <w:rPr>
          <w:rFonts w:ascii="Times New Roman" w:eastAsia="Times New Roman" w:hAnsi="Times New Roman" w:cs="Times New Roman"/>
          <w:sz w:val="26"/>
          <w:szCs w:val="26"/>
        </w:rPr>
        <w:t>Thống kê ta thấ</w:t>
      </w:r>
      <w:r>
        <w:rPr>
          <w:rFonts w:ascii="Times New Roman" w:eastAsia="Times New Roman" w:hAnsi="Times New Roman" w:cs="Times New Roman"/>
          <w:sz w:val="26"/>
          <w:szCs w:val="26"/>
        </w:rPr>
        <w:t>y</w:t>
      </w:r>
      <w:r w:rsidR="003C6A1B">
        <w:rPr>
          <w:rFonts w:ascii="Times New Roman" w:eastAsia="Times New Roman" w:hAnsi="Times New Roman" w:cs="Times New Roman"/>
          <w:sz w:val="26"/>
          <w:szCs w:val="26"/>
        </w:rPr>
        <w:t xml:space="preserve"> </w:t>
      </w:r>
      <w:r w:rsidR="007A380B" w:rsidRPr="007A380B">
        <w:rPr>
          <w:rFonts w:ascii="Times New Roman" w:eastAsia="Times New Roman" w:hAnsi="Times New Roman" w:cs="Times New Roman"/>
          <w:sz w:val="26"/>
          <w:szCs w:val="26"/>
          <w:lang w:val="vi-VN"/>
        </w:rPr>
        <w:t xml:space="preserve">veil-type chỉ có 1 giá trị </w:t>
      </w:r>
      <w:r w:rsidR="007A380B">
        <w:rPr>
          <w:rFonts w:ascii="Times New Roman" w:eastAsia="Times New Roman" w:hAnsi="Times New Roman" w:cs="Times New Roman"/>
          <w:sz w:val="26"/>
          <w:szCs w:val="26"/>
        </w:rPr>
        <w:t xml:space="preserve">“p” </w:t>
      </w:r>
      <w:r w:rsidR="007A380B" w:rsidRPr="007A380B">
        <w:rPr>
          <w:rFonts w:ascii="Times New Roman" w:eastAsia="Times New Roman" w:hAnsi="Times New Roman" w:cs="Times New Roman"/>
          <w:sz w:val="26"/>
          <w:szCs w:val="26"/>
          <w:lang w:val="vi-VN"/>
        </w:rPr>
        <w:t>nên ta có thể bỏ thuộc tính veil-type</w:t>
      </w:r>
      <w:r w:rsidR="007A380B">
        <w:rPr>
          <w:rFonts w:ascii="Times New Roman" w:eastAsia="Times New Roman" w:hAnsi="Times New Roman" w:cs="Times New Roman"/>
          <w:sz w:val="26"/>
          <w:szCs w:val="26"/>
        </w:rPr>
        <w:t xml:space="preserve"> ra khỏi</w:t>
      </w:r>
      <w:r w:rsidR="00835C25">
        <w:rPr>
          <w:rFonts w:ascii="Times New Roman" w:eastAsia="Times New Roman" w:hAnsi="Times New Roman" w:cs="Times New Roman"/>
          <w:sz w:val="26"/>
          <w:szCs w:val="26"/>
        </w:rPr>
        <w:t xml:space="preserve"> bộ</w:t>
      </w:r>
      <w:r w:rsidR="007A380B">
        <w:rPr>
          <w:rFonts w:ascii="Times New Roman" w:eastAsia="Times New Roman" w:hAnsi="Times New Roman" w:cs="Times New Roman"/>
          <w:sz w:val="26"/>
          <w:szCs w:val="26"/>
        </w:rPr>
        <w:t xml:space="preserve"> dữ liệu.</w:t>
      </w:r>
    </w:p>
    <w:p w14:paraId="2DDA9B30" w14:textId="36803E54" w:rsidR="007A380B" w:rsidRPr="007A380B" w:rsidRDefault="007A380B" w:rsidP="007A380B">
      <w:pPr>
        <w:pBdr>
          <w:top w:val="nil"/>
          <w:left w:val="nil"/>
          <w:bottom w:val="nil"/>
          <w:right w:val="nil"/>
          <w:between w:val="nil"/>
        </w:pBdr>
        <w:spacing w:line="360" w:lineRule="auto"/>
        <w:rPr>
          <w:rFonts w:ascii="Times New Roman" w:eastAsia="Times New Roman" w:hAnsi="Times New Roman" w:cs="Times New Roman"/>
          <w:sz w:val="26"/>
          <w:szCs w:val="26"/>
        </w:rPr>
      </w:pPr>
      <w:r>
        <w:rPr>
          <w:noProof/>
        </w:rPr>
        <w:lastRenderedPageBreak/>
        <w:drawing>
          <wp:inline distT="0" distB="0" distL="0" distR="0" wp14:anchorId="70E3F7B3" wp14:editId="74A29066">
            <wp:extent cx="2880000" cy="1919692"/>
            <wp:effectExtent l="0" t="0" r="0" b="444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880000" cy="1919692"/>
                    </a:xfrm>
                    <a:prstGeom prst="rect">
                      <a:avLst/>
                    </a:prstGeom>
                    <a:noFill/>
                    <a:ln>
                      <a:noFill/>
                    </a:ln>
                  </pic:spPr>
                </pic:pic>
              </a:graphicData>
            </a:graphic>
          </wp:inline>
        </w:drawing>
      </w:r>
    </w:p>
    <w:p w14:paraId="20742C43" w14:textId="6E55A4D4" w:rsidR="00B62267" w:rsidRPr="009E09AB" w:rsidRDefault="00B62267" w:rsidP="007A380B">
      <w:pPr>
        <w:pBdr>
          <w:top w:val="nil"/>
          <w:left w:val="nil"/>
          <w:bottom w:val="nil"/>
          <w:right w:val="nil"/>
          <w:between w:val="nil"/>
        </w:pBdr>
        <w:spacing w:line="360" w:lineRule="auto"/>
        <w:rPr>
          <w:rFonts w:ascii="Times New Roman" w:eastAsia="Times New Roman" w:hAnsi="Times New Roman" w:cs="Times New Roman"/>
          <w:sz w:val="26"/>
          <w:szCs w:val="26"/>
          <w:lang w:val="vi-VN"/>
        </w:rPr>
      </w:pPr>
      <w:r w:rsidRPr="003C6A1B">
        <w:rPr>
          <w:rFonts w:ascii="Times New Roman" w:eastAsia="Times New Roman" w:hAnsi="Times New Roman" w:cs="Times New Roman"/>
          <w:b/>
          <w:bCs/>
          <w:sz w:val="26"/>
          <w:szCs w:val="26"/>
          <w:lang w:val="vi-VN"/>
        </w:rPr>
        <w:t>Input</w:t>
      </w:r>
      <w:r w:rsidRPr="009E09AB">
        <w:rPr>
          <w:rFonts w:ascii="Times New Roman" w:eastAsia="Times New Roman" w:hAnsi="Times New Roman" w:cs="Times New Roman"/>
          <w:sz w:val="26"/>
          <w:szCs w:val="26"/>
          <w:lang w:val="vi-VN"/>
        </w:rPr>
        <w:t xml:space="preserve">: </w:t>
      </w:r>
      <w:r w:rsidR="00835C25">
        <w:rPr>
          <w:rFonts w:ascii="Times New Roman" w:eastAsia="Times New Roman" w:hAnsi="Times New Roman" w:cs="Times New Roman"/>
          <w:sz w:val="26"/>
          <w:szCs w:val="26"/>
        </w:rPr>
        <w:t>Bộ</w:t>
      </w:r>
      <w:r w:rsidRPr="009E09AB">
        <w:rPr>
          <w:rFonts w:ascii="Times New Roman" w:eastAsia="Times New Roman" w:hAnsi="Times New Roman" w:cs="Times New Roman"/>
          <w:sz w:val="26"/>
          <w:szCs w:val="26"/>
          <w:lang w:val="vi-VN"/>
        </w:rPr>
        <w:t xml:space="preserve"> dữ liệu sau khi xử lý missing ở trên</w:t>
      </w:r>
    </w:p>
    <w:p w14:paraId="1D9D9505" w14:textId="708B0156" w:rsidR="003C6A1B" w:rsidRPr="009E09AB" w:rsidRDefault="00B62267" w:rsidP="007A380B">
      <w:pPr>
        <w:pBdr>
          <w:top w:val="nil"/>
          <w:left w:val="nil"/>
          <w:bottom w:val="nil"/>
          <w:right w:val="nil"/>
          <w:between w:val="nil"/>
        </w:pBdr>
        <w:spacing w:line="360" w:lineRule="auto"/>
        <w:rPr>
          <w:rFonts w:ascii="Times New Roman" w:eastAsia="Times New Roman" w:hAnsi="Times New Roman" w:cs="Times New Roman"/>
          <w:sz w:val="26"/>
          <w:szCs w:val="26"/>
          <w:lang w:val="vi-VN"/>
        </w:rPr>
      </w:pPr>
      <w:r w:rsidRPr="003C6A1B">
        <w:rPr>
          <w:rFonts w:ascii="Times New Roman" w:eastAsia="Times New Roman" w:hAnsi="Times New Roman" w:cs="Times New Roman"/>
          <w:b/>
          <w:bCs/>
          <w:sz w:val="26"/>
          <w:szCs w:val="26"/>
          <w:lang w:val="vi-VN"/>
        </w:rPr>
        <w:t>Output</w:t>
      </w:r>
      <w:r w:rsidRPr="009E09AB">
        <w:rPr>
          <w:rFonts w:ascii="Times New Roman" w:eastAsia="Times New Roman" w:hAnsi="Times New Roman" w:cs="Times New Roman"/>
          <w:sz w:val="26"/>
          <w:szCs w:val="26"/>
          <w:lang w:val="vi-VN"/>
        </w:rPr>
        <w:t>:</w:t>
      </w:r>
      <w:r w:rsidR="00835C25">
        <w:rPr>
          <w:rFonts w:ascii="Times New Roman" w:eastAsia="Times New Roman" w:hAnsi="Times New Roman" w:cs="Times New Roman"/>
          <w:sz w:val="26"/>
          <w:szCs w:val="26"/>
        </w:rPr>
        <w:t>Bộ</w:t>
      </w:r>
      <w:r w:rsidRPr="009E09AB">
        <w:rPr>
          <w:rFonts w:ascii="Times New Roman" w:eastAsia="Times New Roman" w:hAnsi="Times New Roman" w:cs="Times New Roman"/>
          <w:sz w:val="26"/>
          <w:szCs w:val="26"/>
          <w:lang w:val="vi-VN"/>
        </w:rPr>
        <w:t xml:space="preserve"> dữ liệu đã bỏ thuộc tính veil-type</w:t>
      </w:r>
    </w:p>
    <w:p w14:paraId="15DD9DD9" w14:textId="78F147A1" w:rsidR="005A2037" w:rsidRDefault="007A380B" w:rsidP="007A380B">
      <w:pPr>
        <w:pBdr>
          <w:top w:val="nil"/>
          <w:left w:val="nil"/>
          <w:bottom w:val="nil"/>
          <w:right w:val="nil"/>
          <w:between w:val="nil"/>
        </w:pBdr>
        <w:spacing w:line="360" w:lineRule="auto"/>
        <w:rPr>
          <w:rFonts w:ascii="Times New Roman" w:eastAsia="Times New Roman" w:hAnsi="Times New Roman" w:cs="Times New Roman"/>
          <w:sz w:val="26"/>
          <w:szCs w:val="26"/>
          <w:lang w:val="vi-VN"/>
        </w:rPr>
      </w:pPr>
      <w:r w:rsidRPr="003C6A1B">
        <w:rPr>
          <w:rFonts w:ascii="Times New Roman" w:eastAsia="Times New Roman" w:hAnsi="Times New Roman" w:cs="Times New Roman"/>
          <w:b/>
          <w:bCs/>
          <w:sz w:val="26"/>
          <w:szCs w:val="26"/>
        </w:rPr>
        <w:t xml:space="preserve">4. </w:t>
      </w:r>
      <w:r w:rsidR="005A2037" w:rsidRPr="003C6A1B">
        <w:rPr>
          <w:rFonts w:ascii="Times New Roman" w:eastAsia="Times New Roman" w:hAnsi="Times New Roman" w:cs="Times New Roman"/>
          <w:b/>
          <w:bCs/>
          <w:sz w:val="26"/>
          <w:szCs w:val="26"/>
          <w:lang w:val="vi-VN"/>
        </w:rPr>
        <w:t>Mã hóa và</w:t>
      </w:r>
      <w:r w:rsidRPr="003C6A1B">
        <w:rPr>
          <w:rFonts w:ascii="Times New Roman" w:eastAsia="Times New Roman" w:hAnsi="Times New Roman" w:cs="Times New Roman"/>
          <w:b/>
          <w:bCs/>
          <w:sz w:val="26"/>
          <w:szCs w:val="26"/>
          <w:lang w:val="vi-VN"/>
        </w:rPr>
        <w:t xml:space="preserve"> Chuyển đổi dữ liệu(Data Transformation)</w:t>
      </w:r>
      <w:r w:rsidRPr="007A380B">
        <w:rPr>
          <w:rFonts w:ascii="Times New Roman" w:eastAsia="Times New Roman" w:hAnsi="Times New Roman" w:cs="Times New Roman"/>
          <w:sz w:val="26"/>
          <w:szCs w:val="26"/>
          <w:lang w:val="vi-VN"/>
        </w:rPr>
        <w:t xml:space="preserve">: </w:t>
      </w:r>
    </w:p>
    <w:p w14:paraId="052E64B2" w14:textId="07F9FEC0" w:rsidR="00EE7EEC" w:rsidRDefault="007C54D0" w:rsidP="007A380B">
      <w:pPr>
        <w:pBdr>
          <w:top w:val="nil"/>
          <w:left w:val="nil"/>
          <w:bottom w:val="nil"/>
          <w:right w:val="nil"/>
          <w:between w:val="nil"/>
        </w:pBdr>
        <w:spacing w:line="360" w:lineRule="auto"/>
        <w:rPr>
          <w:rFonts w:ascii="Times New Roman" w:eastAsia="Times New Roman" w:hAnsi="Times New Roman" w:cs="Times New Roman"/>
          <w:sz w:val="26"/>
          <w:szCs w:val="26"/>
        </w:rPr>
      </w:pPr>
      <w:r w:rsidRPr="007C54D0">
        <w:rPr>
          <w:rFonts w:ascii="Times New Roman" w:eastAsia="Times New Roman" w:hAnsi="Times New Roman" w:cs="Times New Roman"/>
          <w:b/>
          <w:sz w:val="26"/>
          <w:szCs w:val="26"/>
        </w:rPr>
        <w:t>Giải thích:</w:t>
      </w:r>
      <w:r w:rsidR="00EE7EEC">
        <w:rPr>
          <w:rFonts w:ascii="Times New Roman" w:eastAsia="Times New Roman" w:hAnsi="Times New Roman" w:cs="Times New Roman"/>
          <w:sz w:val="26"/>
          <w:szCs w:val="26"/>
        </w:rPr>
        <w:t xml:space="preserve">Toàn bộ thuộc tính đều có kiểu dữ liệu là category nên ta sử dụng labelencode chuyển đổi </w:t>
      </w:r>
      <w:r w:rsidR="003C6A1B">
        <w:rPr>
          <w:rFonts w:ascii="Times New Roman" w:eastAsia="Times New Roman" w:hAnsi="Times New Roman" w:cs="Times New Roman"/>
          <w:sz w:val="26"/>
          <w:szCs w:val="26"/>
        </w:rPr>
        <w:t xml:space="preserve">về dạng số tương ứng. ví dụ: có 4 giá trị a,b,c,d thì chuyển về dạng 0,1,2,3 </w:t>
      </w:r>
    </w:p>
    <w:p w14:paraId="33528A82" w14:textId="44619BC7" w:rsidR="003C6A1B" w:rsidRPr="00EE7EEC" w:rsidRDefault="003C6A1B" w:rsidP="007A380B">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Để tính toán ta cần chuẩn hoá dữ liệu. Do toàn bộ thuộc tính không tuân theo phân phối chuẩn nên ta chuẩn hoá nó về dạng 0-&gt;1.</w:t>
      </w:r>
    </w:p>
    <w:p w14:paraId="2F15CA97" w14:textId="1F4716FB" w:rsidR="005A2037" w:rsidRPr="007A380B" w:rsidRDefault="00B62267" w:rsidP="007A380B">
      <w:pPr>
        <w:pBdr>
          <w:top w:val="nil"/>
          <w:left w:val="nil"/>
          <w:bottom w:val="nil"/>
          <w:right w:val="nil"/>
          <w:between w:val="nil"/>
        </w:pBdr>
        <w:spacing w:line="360" w:lineRule="auto"/>
        <w:rPr>
          <w:rFonts w:ascii="Times New Roman" w:eastAsia="Times New Roman" w:hAnsi="Times New Roman" w:cs="Times New Roman"/>
          <w:sz w:val="26"/>
          <w:szCs w:val="26"/>
        </w:rPr>
      </w:pPr>
      <w:r w:rsidRPr="003C6A1B">
        <w:rPr>
          <w:rFonts w:ascii="Times New Roman" w:eastAsia="Times New Roman" w:hAnsi="Times New Roman" w:cs="Times New Roman"/>
          <w:b/>
          <w:bCs/>
          <w:sz w:val="26"/>
          <w:szCs w:val="26"/>
          <w:lang w:val="vi-VN"/>
        </w:rPr>
        <w:t>Input:</w:t>
      </w:r>
      <w:r w:rsidRPr="009E09AB">
        <w:rPr>
          <w:rFonts w:ascii="Times New Roman" w:eastAsia="Times New Roman" w:hAnsi="Times New Roman" w:cs="Times New Roman"/>
          <w:sz w:val="26"/>
          <w:szCs w:val="26"/>
          <w:lang w:val="vi-VN"/>
        </w:rPr>
        <w:t xml:space="preserve"> </w:t>
      </w:r>
      <w:r w:rsidR="00835C25">
        <w:rPr>
          <w:rFonts w:ascii="Times New Roman" w:eastAsia="Times New Roman" w:hAnsi="Times New Roman" w:cs="Times New Roman"/>
          <w:sz w:val="26"/>
          <w:szCs w:val="26"/>
        </w:rPr>
        <w:t>Bộ</w:t>
      </w:r>
      <w:r w:rsidRPr="009E09AB">
        <w:rPr>
          <w:rFonts w:ascii="Times New Roman" w:eastAsia="Times New Roman" w:hAnsi="Times New Roman" w:cs="Times New Roman"/>
          <w:sz w:val="26"/>
          <w:szCs w:val="26"/>
          <w:lang w:val="vi-VN"/>
        </w:rPr>
        <w:t xml:space="preserve"> dữ liệu sau khi xử lý ở </w:t>
      </w:r>
      <w:r w:rsidR="007A380B">
        <w:rPr>
          <w:rFonts w:ascii="Times New Roman" w:eastAsia="Times New Roman" w:hAnsi="Times New Roman" w:cs="Times New Roman"/>
          <w:sz w:val="26"/>
          <w:szCs w:val="26"/>
        </w:rPr>
        <w:t>trên</w:t>
      </w:r>
    </w:p>
    <w:p w14:paraId="35C9D93D" w14:textId="6BAF9845" w:rsidR="003C6A1B" w:rsidRDefault="00B62267" w:rsidP="007A380B">
      <w:pPr>
        <w:pBdr>
          <w:top w:val="nil"/>
          <w:left w:val="nil"/>
          <w:bottom w:val="nil"/>
          <w:right w:val="nil"/>
          <w:between w:val="nil"/>
        </w:pBdr>
        <w:spacing w:line="360" w:lineRule="auto"/>
        <w:rPr>
          <w:rFonts w:ascii="Times New Roman" w:eastAsia="Times New Roman" w:hAnsi="Times New Roman" w:cs="Times New Roman"/>
          <w:sz w:val="26"/>
          <w:szCs w:val="26"/>
          <w:lang w:val="vi-VN"/>
        </w:rPr>
      </w:pPr>
      <w:r w:rsidRPr="003C6A1B">
        <w:rPr>
          <w:rFonts w:ascii="Times New Roman" w:eastAsia="Times New Roman" w:hAnsi="Times New Roman" w:cs="Times New Roman"/>
          <w:b/>
          <w:bCs/>
          <w:sz w:val="26"/>
          <w:szCs w:val="26"/>
          <w:lang w:val="vi-VN"/>
        </w:rPr>
        <w:t>Output:</w:t>
      </w:r>
      <w:r w:rsidR="00835C25">
        <w:rPr>
          <w:rFonts w:ascii="Times New Roman" w:eastAsia="Times New Roman" w:hAnsi="Times New Roman" w:cs="Times New Roman"/>
          <w:b/>
          <w:bCs/>
          <w:sz w:val="26"/>
          <w:szCs w:val="26"/>
        </w:rPr>
        <w:t xml:space="preserve"> </w:t>
      </w:r>
      <w:r w:rsidR="00835C25" w:rsidRPr="00835C25">
        <w:rPr>
          <w:rFonts w:ascii="Times New Roman" w:eastAsia="Times New Roman" w:hAnsi="Times New Roman" w:cs="Times New Roman"/>
          <w:sz w:val="26"/>
          <w:szCs w:val="26"/>
        </w:rPr>
        <w:t>Bộ</w:t>
      </w:r>
      <w:r w:rsidRPr="009E09AB">
        <w:rPr>
          <w:rFonts w:ascii="Times New Roman" w:eastAsia="Times New Roman" w:hAnsi="Times New Roman" w:cs="Times New Roman"/>
          <w:sz w:val="26"/>
          <w:szCs w:val="26"/>
          <w:lang w:val="vi-VN"/>
        </w:rPr>
        <w:t xml:space="preserve"> dữ liệu đã được chuẩn hóa về giá trị 0-&gt;1</w:t>
      </w:r>
    </w:p>
    <w:p w14:paraId="6A993F2F" w14:textId="0C5A13C8" w:rsidR="003C6A1B" w:rsidRDefault="003C6A1B" w:rsidP="007A380B">
      <w:pPr>
        <w:pBdr>
          <w:top w:val="nil"/>
          <w:left w:val="nil"/>
          <w:bottom w:val="nil"/>
          <w:right w:val="nil"/>
          <w:between w:val="nil"/>
        </w:pBdr>
        <w:spacing w:line="360" w:lineRule="auto"/>
        <w:rPr>
          <w:rFonts w:ascii="Times New Roman" w:eastAsia="Times New Roman" w:hAnsi="Times New Roman" w:cs="Times New Roman"/>
          <w:b/>
          <w:bCs/>
          <w:sz w:val="26"/>
          <w:szCs w:val="26"/>
        </w:rPr>
      </w:pPr>
      <w:r w:rsidRPr="003C6A1B">
        <w:rPr>
          <w:rFonts w:ascii="Times New Roman" w:eastAsia="Times New Roman" w:hAnsi="Times New Roman" w:cs="Times New Roman"/>
          <w:b/>
          <w:bCs/>
          <w:sz w:val="26"/>
          <w:szCs w:val="26"/>
        </w:rPr>
        <w:t>Bước 3: Chọn tác vụ</w:t>
      </w:r>
      <w:r>
        <w:rPr>
          <w:rFonts w:ascii="Times New Roman" w:eastAsia="Times New Roman" w:hAnsi="Times New Roman" w:cs="Times New Roman"/>
          <w:b/>
          <w:bCs/>
          <w:sz w:val="26"/>
          <w:szCs w:val="26"/>
        </w:rPr>
        <w:t>,</w:t>
      </w:r>
      <w:r w:rsidRPr="003C6A1B">
        <w:rPr>
          <w:rFonts w:ascii="Times New Roman" w:eastAsia="Times New Roman" w:hAnsi="Times New Roman" w:cs="Times New Roman"/>
          <w:b/>
          <w:bCs/>
          <w:color w:val="000000"/>
          <w:sz w:val="26"/>
          <w:szCs w:val="26"/>
        </w:rPr>
        <w:t xml:space="preserve"> </w:t>
      </w:r>
      <w:r>
        <w:rPr>
          <w:rFonts w:ascii="Times New Roman" w:eastAsia="Times New Roman" w:hAnsi="Times New Roman" w:cs="Times New Roman"/>
          <w:b/>
          <w:bCs/>
          <w:color w:val="000000"/>
          <w:sz w:val="26"/>
          <w:szCs w:val="26"/>
        </w:rPr>
        <w:t>thuật toán</w:t>
      </w:r>
      <w:r w:rsidRPr="003C6A1B">
        <w:rPr>
          <w:rFonts w:ascii="Times New Roman" w:eastAsia="Times New Roman" w:hAnsi="Times New Roman" w:cs="Times New Roman"/>
          <w:b/>
          <w:bCs/>
          <w:sz w:val="26"/>
          <w:szCs w:val="26"/>
        </w:rPr>
        <w:t xml:space="preserve"> khai phá dữ liệu và thực hiện</w:t>
      </w:r>
    </w:p>
    <w:p w14:paraId="4F716A2E" w14:textId="1D2302A6" w:rsidR="003C6A1B" w:rsidRDefault="003C6A1B" w:rsidP="003C6A1B">
      <w:pPr>
        <w:pBdr>
          <w:top w:val="nil"/>
          <w:left w:val="nil"/>
          <w:bottom w:val="nil"/>
          <w:right w:val="nil"/>
          <w:between w:val="nil"/>
        </w:pBdr>
        <w:spacing w:line="360"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 Chọn tác vụ, thuật toán:</w:t>
      </w:r>
    </w:p>
    <w:p w14:paraId="4CB7F923" w14:textId="6329532C" w:rsidR="003C6A1B" w:rsidRDefault="003C6A1B" w:rsidP="003C6A1B">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Ta đang thực hiện bài toán phân loại nấm nên tác vụ cần thực hiện là phân lớp(classification) để dự đoán nấm có độc hay ăn được.</w:t>
      </w:r>
    </w:p>
    <w:p w14:paraId="4368BA04" w14:textId="558335BC" w:rsidR="003C6A1B" w:rsidRDefault="003C6A1B" w:rsidP="003C6A1B">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Ở bài báo cáo này ta chọn thuật toán KNN để thực hiện khai phá dữ liệu</w:t>
      </w:r>
    </w:p>
    <w:p w14:paraId="457B868E" w14:textId="15240C1B" w:rsidR="00635AAA" w:rsidRDefault="003C6A1B" w:rsidP="003C6A1B">
      <w:pPr>
        <w:pBdr>
          <w:top w:val="nil"/>
          <w:left w:val="nil"/>
          <w:bottom w:val="nil"/>
          <w:right w:val="nil"/>
          <w:between w:val="nil"/>
        </w:pBdr>
        <w:spacing w:line="360" w:lineRule="auto"/>
        <w:rPr>
          <w:rFonts w:ascii="Times New Roman" w:eastAsia="Times New Roman" w:hAnsi="Times New Roman" w:cs="Times New Roman"/>
          <w:b/>
          <w:bCs/>
          <w:sz w:val="26"/>
          <w:szCs w:val="26"/>
        </w:rPr>
      </w:pPr>
      <w:r w:rsidRPr="003C6A1B">
        <w:rPr>
          <w:rFonts w:ascii="Times New Roman" w:eastAsia="Times New Roman" w:hAnsi="Times New Roman" w:cs="Times New Roman"/>
          <w:b/>
          <w:bCs/>
          <w:sz w:val="26"/>
          <w:szCs w:val="26"/>
        </w:rPr>
        <w:t>2. Thực hiện khai phá dữ liệu</w:t>
      </w:r>
      <w:r>
        <w:rPr>
          <w:rFonts w:ascii="Times New Roman" w:eastAsia="Times New Roman" w:hAnsi="Times New Roman" w:cs="Times New Roman"/>
          <w:b/>
          <w:bCs/>
          <w:sz w:val="26"/>
          <w:szCs w:val="26"/>
        </w:rPr>
        <w:t xml:space="preserve"> </w:t>
      </w:r>
    </w:p>
    <w:p w14:paraId="22F12E78" w14:textId="000CBEDF" w:rsidR="00936745" w:rsidRPr="00936745" w:rsidRDefault="00936745" w:rsidP="003C6A1B">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Trước khi khai phá dữ liệu ta chia bộ dữ liệu gốc thành 2 nữa là tập training chiến 1/2 và testing chiếm 1/2 dữ liệu gốc.</w:t>
      </w:r>
    </w:p>
    <w:p w14:paraId="5420B2DA" w14:textId="1DFAB835" w:rsidR="00635AAA" w:rsidRPr="00635AAA" w:rsidRDefault="007C54D0" w:rsidP="003C6A1B">
      <w:pPr>
        <w:pBdr>
          <w:top w:val="nil"/>
          <w:left w:val="nil"/>
          <w:bottom w:val="nil"/>
          <w:right w:val="nil"/>
          <w:between w:val="nil"/>
        </w:pBdr>
        <w:spacing w:line="360" w:lineRule="auto"/>
        <w:rPr>
          <w:rFonts w:ascii="Times New Roman" w:eastAsia="Times New Roman" w:hAnsi="Times New Roman" w:cs="Times New Roman"/>
          <w:bCs/>
          <w:sz w:val="26"/>
          <w:szCs w:val="26"/>
        </w:rPr>
      </w:pPr>
      <w:r w:rsidRPr="00635AAA">
        <w:rPr>
          <w:rFonts w:ascii="Times New Roman" w:eastAsia="Times New Roman" w:hAnsi="Times New Roman" w:cs="Times New Roman"/>
          <w:bCs/>
          <w:sz w:val="26"/>
          <w:szCs w:val="26"/>
        </w:rPr>
        <w:t>Các bước</w:t>
      </w:r>
      <w:r w:rsidR="0005490C" w:rsidRPr="00635AAA">
        <w:rPr>
          <w:rFonts w:ascii="Times New Roman" w:eastAsia="Times New Roman" w:hAnsi="Times New Roman" w:cs="Times New Roman"/>
          <w:bCs/>
          <w:sz w:val="26"/>
          <w:szCs w:val="26"/>
        </w:rPr>
        <w:t xml:space="preserve"> thực hiện khai phá dữ liệu bằng thuật toán KNN</w:t>
      </w:r>
      <w:r w:rsidRPr="00635AAA">
        <w:rPr>
          <w:rFonts w:ascii="Times New Roman" w:eastAsia="Times New Roman" w:hAnsi="Times New Roman" w:cs="Times New Roman"/>
          <w:bCs/>
          <w:sz w:val="26"/>
          <w:szCs w:val="26"/>
        </w:rPr>
        <w:t>:</w:t>
      </w:r>
    </w:p>
    <w:p w14:paraId="5059EDAE" w14:textId="4164C642" w:rsidR="00677B88" w:rsidRPr="00635AAA" w:rsidRDefault="00677B88" w:rsidP="003C6A1B">
      <w:pPr>
        <w:pBdr>
          <w:top w:val="nil"/>
          <w:left w:val="nil"/>
          <w:bottom w:val="nil"/>
          <w:right w:val="nil"/>
          <w:between w:val="nil"/>
        </w:pBdr>
        <w:spacing w:line="360" w:lineRule="auto"/>
        <w:rPr>
          <w:rFonts w:ascii="Times New Roman" w:eastAsia="Times New Roman" w:hAnsi="Times New Roman" w:cs="Times New Roman"/>
          <w:b/>
          <w:sz w:val="26"/>
          <w:szCs w:val="26"/>
        </w:rPr>
      </w:pPr>
      <w:r w:rsidRPr="00635AAA">
        <w:rPr>
          <w:rFonts w:ascii="Times New Roman" w:eastAsia="Times New Roman" w:hAnsi="Times New Roman" w:cs="Times New Roman"/>
          <w:b/>
          <w:sz w:val="26"/>
          <w:szCs w:val="26"/>
        </w:rPr>
        <w:t>1.Tìm k, loại khoảng cách và</w:t>
      </w:r>
      <w:r w:rsidR="0005490C" w:rsidRPr="00635AAA">
        <w:rPr>
          <w:rFonts w:ascii="Times New Roman" w:eastAsia="Times New Roman" w:hAnsi="Times New Roman" w:cs="Times New Roman"/>
          <w:b/>
          <w:sz w:val="26"/>
          <w:szCs w:val="26"/>
        </w:rPr>
        <w:t xml:space="preserve"> cách tìm K hàng xóm</w:t>
      </w:r>
      <w:r w:rsidRPr="00635AAA">
        <w:rPr>
          <w:rFonts w:ascii="Times New Roman" w:eastAsia="Times New Roman" w:hAnsi="Times New Roman" w:cs="Times New Roman"/>
          <w:b/>
          <w:sz w:val="26"/>
          <w:szCs w:val="26"/>
        </w:rPr>
        <w:t xml:space="preserve"> tốt nhất.</w:t>
      </w:r>
    </w:p>
    <w:p w14:paraId="6948E544" w14:textId="5BCE1997" w:rsidR="0005490C" w:rsidRDefault="0005490C" w:rsidP="003C6A1B">
      <w:pPr>
        <w:pBdr>
          <w:top w:val="nil"/>
          <w:left w:val="nil"/>
          <w:bottom w:val="nil"/>
          <w:right w:val="nil"/>
          <w:between w:val="nil"/>
        </w:pBd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
          <w:sz w:val="26"/>
          <w:szCs w:val="26"/>
        </w:rPr>
        <w:t>Giải thích:</w:t>
      </w:r>
      <w:r>
        <w:rPr>
          <w:rFonts w:ascii="Times New Roman" w:eastAsia="Times New Roman" w:hAnsi="Times New Roman" w:cs="Times New Roman"/>
          <w:bCs/>
          <w:sz w:val="26"/>
          <w:szCs w:val="26"/>
        </w:rPr>
        <w:t xml:space="preserve">để thực hiện thuật toán KNN ta cần biết k hàng xóm gần nhất, loại khoảng cách muốn dùng và cách tìm k hàng xóm gần nhất. Tuy nhiên ta khó để biết chọn cái nào </w:t>
      </w:r>
      <w:r>
        <w:rPr>
          <w:rFonts w:ascii="Times New Roman" w:eastAsia="Times New Roman" w:hAnsi="Times New Roman" w:cs="Times New Roman"/>
          <w:bCs/>
          <w:sz w:val="26"/>
          <w:szCs w:val="26"/>
        </w:rPr>
        <w:lastRenderedPageBreak/>
        <w:t xml:space="preserve">cho hợp lý, do đó ta thực hiện chạy thử tất cả các </w:t>
      </w:r>
      <w:r w:rsidR="00635AAA">
        <w:rPr>
          <w:rFonts w:ascii="Times New Roman" w:eastAsia="Times New Roman" w:hAnsi="Times New Roman" w:cs="Times New Roman"/>
          <w:bCs/>
          <w:sz w:val="26"/>
          <w:szCs w:val="26"/>
        </w:rPr>
        <w:t xml:space="preserve">bộ </w:t>
      </w:r>
      <w:r>
        <w:rPr>
          <w:rFonts w:ascii="Times New Roman" w:eastAsia="Times New Roman" w:hAnsi="Times New Roman" w:cs="Times New Roman"/>
          <w:bCs/>
          <w:sz w:val="26"/>
          <w:szCs w:val="26"/>
        </w:rPr>
        <w:t xml:space="preserve">lựa chọn và chọn ra lựa chọn có độ chính xác cao nhất dựa trên tập </w:t>
      </w:r>
      <w:r w:rsidR="00275272">
        <w:rPr>
          <w:rFonts w:ascii="Times New Roman" w:eastAsia="Times New Roman" w:hAnsi="Times New Roman" w:cs="Times New Roman"/>
          <w:bCs/>
          <w:sz w:val="26"/>
          <w:szCs w:val="26"/>
        </w:rPr>
        <w:t>training truyền vào.</w:t>
      </w:r>
    </w:p>
    <w:p w14:paraId="46CE7C3E" w14:textId="5E6CAE3E" w:rsidR="00275272" w:rsidRDefault="00275272" w:rsidP="003C6A1B">
      <w:pPr>
        <w:pBdr>
          <w:top w:val="nil"/>
          <w:left w:val="nil"/>
          <w:bottom w:val="nil"/>
          <w:right w:val="nil"/>
          <w:between w:val="nil"/>
        </w:pBd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Trong python khi sử dụng thư viện scikit-learn thì KNN sẽ có các lựa chọn thường dùng:</w:t>
      </w:r>
    </w:p>
    <w:p w14:paraId="49FAFC71" w14:textId="62BBBF13" w:rsidR="00275272" w:rsidRDefault="00275272" w:rsidP="003C6A1B">
      <w:pPr>
        <w:pBdr>
          <w:top w:val="nil"/>
          <w:left w:val="nil"/>
          <w:bottom w:val="nil"/>
          <w:right w:val="nil"/>
          <w:between w:val="nil"/>
        </w:pBd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Số lượng hàng xóm k: </w:t>
      </w:r>
      <w:r w:rsidR="00270E88">
        <w:rPr>
          <w:rFonts w:ascii="Times New Roman" w:eastAsia="Times New Roman" w:hAnsi="Times New Roman" w:cs="Times New Roman"/>
          <w:bCs/>
          <w:sz w:val="26"/>
          <w:szCs w:val="26"/>
        </w:rPr>
        <w:t xml:space="preserve">k thuộc khoảng k </w:t>
      </w:r>
      <w:r>
        <w:rPr>
          <w:rFonts w:ascii="Times New Roman" w:eastAsia="Times New Roman" w:hAnsi="Times New Roman" w:cs="Times New Roman"/>
          <w:bCs/>
          <w:sz w:val="26"/>
          <w:szCs w:val="26"/>
        </w:rPr>
        <w:t>&gt;</w:t>
      </w:r>
      <w:r w:rsidR="00270E88">
        <w:rPr>
          <w:rFonts w:ascii="Times New Roman" w:eastAsia="Times New Roman" w:hAnsi="Times New Roman" w:cs="Times New Roman"/>
          <w:bCs/>
          <w:sz w:val="26"/>
          <w:szCs w:val="26"/>
        </w:rPr>
        <w:t xml:space="preserve"> </w:t>
      </w:r>
      <w:r>
        <w:rPr>
          <w:rFonts w:ascii="Times New Roman" w:eastAsia="Times New Roman" w:hAnsi="Times New Roman" w:cs="Times New Roman"/>
          <w:bCs/>
          <w:sz w:val="26"/>
          <w:szCs w:val="26"/>
        </w:rPr>
        <w:t>1</w:t>
      </w:r>
    </w:p>
    <w:p w14:paraId="72632D79" w14:textId="0097D5A3" w:rsidR="00275272" w:rsidRDefault="00275272" w:rsidP="003C6A1B">
      <w:pPr>
        <w:pBdr>
          <w:top w:val="nil"/>
          <w:left w:val="nil"/>
          <w:bottom w:val="nil"/>
          <w:right w:val="nil"/>
          <w:between w:val="nil"/>
        </w:pBd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Loại khoảng cách: gồm có </w:t>
      </w:r>
      <w:r w:rsidR="00301186">
        <w:rPr>
          <w:rFonts w:ascii="Times New Roman" w:eastAsia="Times New Roman" w:hAnsi="Times New Roman" w:cs="Times New Roman"/>
          <w:bCs/>
          <w:sz w:val="26"/>
          <w:szCs w:val="26"/>
        </w:rPr>
        <w:t>khoảng cách</w:t>
      </w:r>
      <w:r>
        <w:rPr>
          <w:rFonts w:ascii="Times New Roman" w:eastAsia="Times New Roman" w:hAnsi="Times New Roman" w:cs="Times New Roman"/>
          <w:bCs/>
          <w:sz w:val="26"/>
          <w:szCs w:val="26"/>
        </w:rPr>
        <w:t xml:space="preserve"> </w:t>
      </w:r>
      <w:r w:rsidRPr="00275272">
        <w:rPr>
          <w:rFonts w:ascii="Times New Roman" w:eastAsia="Times New Roman" w:hAnsi="Times New Roman" w:cs="Times New Roman"/>
          <w:bCs/>
          <w:sz w:val="26"/>
          <w:szCs w:val="26"/>
        </w:rPr>
        <w:t>minkowski</w:t>
      </w:r>
      <w:r>
        <w:rPr>
          <w:rFonts w:ascii="Times New Roman" w:eastAsia="Times New Roman" w:hAnsi="Times New Roman" w:cs="Times New Roman"/>
          <w:bCs/>
          <w:sz w:val="26"/>
          <w:szCs w:val="26"/>
        </w:rPr>
        <w:t xml:space="preserve">, </w:t>
      </w:r>
      <w:r w:rsidRPr="00275272">
        <w:rPr>
          <w:rFonts w:ascii="Times New Roman" w:eastAsia="Times New Roman" w:hAnsi="Times New Roman" w:cs="Times New Roman"/>
          <w:bCs/>
          <w:sz w:val="26"/>
          <w:szCs w:val="26"/>
        </w:rPr>
        <w:t>manhattan</w:t>
      </w:r>
      <w:r>
        <w:rPr>
          <w:rFonts w:ascii="Times New Roman" w:eastAsia="Times New Roman" w:hAnsi="Times New Roman" w:cs="Times New Roman"/>
          <w:bCs/>
          <w:sz w:val="26"/>
          <w:szCs w:val="26"/>
        </w:rPr>
        <w:t xml:space="preserve">, </w:t>
      </w:r>
      <w:r w:rsidRPr="00275272">
        <w:rPr>
          <w:rFonts w:ascii="Times New Roman" w:eastAsia="Times New Roman" w:hAnsi="Times New Roman" w:cs="Times New Roman"/>
          <w:bCs/>
          <w:sz w:val="26"/>
          <w:szCs w:val="26"/>
        </w:rPr>
        <w:t>euclid</w:t>
      </w:r>
      <w:r w:rsidR="00301186">
        <w:rPr>
          <w:rFonts w:ascii="Times New Roman" w:eastAsia="Times New Roman" w:hAnsi="Times New Roman" w:cs="Times New Roman"/>
          <w:bCs/>
          <w:sz w:val="26"/>
          <w:szCs w:val="26"/>
        </w:rPr>
        <w:t>,</w:t>
      </w:r>
      <w:r w:rsidR="00301186" w:rsidRPr="00301186">
        <w:t xml:space="preserve"> </w:t>
      </w:r>
      <w:r w:rsidR="00301186" w:rsidRPr="00301186">
        <w:rPr>
          <w:rFonts w:ascii="Times New Roman" w:eastAsia="Times New Roman" w:hAnsi="Times New Roman" w:cs="Times New Roman"/>
          <w:bCs/>
          <w:sz w:val="26"/>
          <w:szCs w:val="26"/>
        </w:rPr>
        <w:t>chebyshev</w:t>
      </w:r>
    </w:p>
    <w:p w14:paraId="659E6CAF" w14:textId="27E8B34C" w:rsidR="00270E88" w:rsidRPr="0005490C" w:rsidRDefault="00270E88" w:rsidP="003C6A1B">
      <w:pPr>
        <w:pBdr>
          <w:top w:val="nil"/>
          <w:left w:val="nil"/>
          <w:bottom w:val="nil"/>
          <w:right w:val="nil"/>
          <w:between w:val="nil"/>
        </w:pBd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Các thuật toán tính k hàng xóm gần nhất: gồm có </w:t>
      </w:r>
      <w:r w:rsidRPr="00270E88">
        <w:rPr>
          <w:rFonts w:ascii="Times New Roman" w:eastAsia="Times New Roman" w:hAnsi="Times New Roman" w:cs="Times New Roman"/>
          <w:bCs/>
          <w:sz w:val="26"/>
          <w:szCs w:val="26"/>
        </w:rPr>
        <w:t xml:space="preserve">ball_tree, kd_tree, </w:t>
      </w:r>
      <w:r>
        <w:rPr>
          <w:rFonts w:ascii="Times New Roman" w:eastAsia="Times New Roman" w:hAnsi="Times New Roman" w:cs="Times New Roman"/>
          <w:bCs/>
          <w:sz w:val="26"/>
          <w:szCs w:val="26"/>
        </w:rPr>
        <w:t>vét cạn</w:t>
      </w:r>
    </w:p>
    <w:p w14:paraId="4CFF30BF" w14:textId="3CF06133" w:rsidR="0005490C" w:rsidRDefault="0005490C" w:rsidP="003C6A1B">
      <w:pPr>
        <w:pBdr>
          <w:top w:val="nil"/>
          <w:left w:val="nil"/>
          <w:bottom w:val="nil"/>
          <w:right w:val="nil"/>
          <w:between w:val="nil"/>
        </w:pBd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Input:</w:t>
      </w:r>
      <w:r w:rsidRPr="0005490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Bộ dữ liệu training.</w:t>
      </w:r>
    </w:p>
    <w:p w14:paraId="53F14EBA" w14:textId="253338FD" w:rsidR="00275272" w:rsidRPr="0005490C" w:rsidRDefault="0005490C" w:rsidP="003C6A1B">
      <w:pPr>
        <w:pBdr>
          <w:top w:val="nil"/>
          <w:left w:val="nil"/>
          <w:bottom w:val="nil"/>
          <w:right w:val="nil"/>
          <w:between w:val="nil"/>
        </w:pBd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
          <w:sz w:val="26"/>
          <w:szCs w:val="26"/>
        </w:rPr>
        <w:t>Output:</w:t>
      </w:r>
      <w:r>
        <w:rPr>
          <w:rFonts w:ascii="Times New Roman" w:eastAsia="Times New Roman" w:hAnsi="Times New Roman" w:cs="Times New Roman"/>
          <w:bCs/>
          <w:sz w:val="26"/>
          <w:szCs w:val="26"/>
        </w:rPr>
        <w:t xml:space="preserve">k, loại khoảng cách, cách tính khoảng cách tốt nhất. </w:t>
      </w:r>
    </w:p>
    <w:p w14:paraId="3AD0049E" w14:textId="11170FF9" w:rsidR="00677B88" w:rsidRDefault="00677B88" w:rsidP="003C6A1B">
      <w:pPr>
        <w:pBdr>
          <w:top w:val="nil"/>
          <w:left w:val="nil"/>
          <w:bottom w:val="nil"/>
          <w:right w:val="nil"/>
          <w:between w:val="nil"/>
        </w:pBd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2. thực hiện thuật toán KNN với các thông số trên</w:t>
      </w:r>
    </w:p>
    <w:p w14:paraId="7CB92452" w14:textId="4D6A5B36" w:rsidR="0005490C" w:rsidRDefault="0005490C" w:rsidP="0005490C">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Input:</w:t>
      </w:r>
      <w:r>
        <w:rPr>
          <w:rFonts w:ascii="Times New Roman" w:eastAsia="Times New Roman" w:hAnsi="Times New Roman" w:cs="Times New Roman"/>
          <w:sz w:val="26"/>
          <w:szCs w:val="26"/>
        </w:rPr>
        <w:t xml:space="preserve"> bộ dữ liệu dùng để training, bộ dữ liệu dùng để testing,k,</w:t>
      </w:r>
      <w:r w:rsidRPr="0005490C">
        <w:rPr>
          <w:rFonts w:ascii="Times New Roman" w:eastAsia="Times New Roman" w:hAnsi="Times New Roman" w:cs="Times New Roman"/>
          <w:bCs/>
          <w:sz w:val="26"/>
          <w:szCs w:val="26"/>
        </w:rPr>
        <w:t xml:space="preserve"> </w:t>
      </w:r>
      <w:r>
        <w:rPr>
          <w:rFonts w:ascii="Times New Roman" w:eastAsia="Times New Roman" w:hAnsi="Times New Roman" w:cs="Times New Roman"/>
          <w:bCs/>
          <w:sz w:val="26"/>
          <w:szCs w:val="26"/>
        </w:rPr>
        <w:t>loại khoảng cách, cách tính khoảng cách</w:t>
      </w:r>
    </w:p>
    <w:p w14:paraId="56F32040" w14:textId="4B430C2E" w:rsidR="007C54D0" w:rsidRDefault="0005490C" w:rsidP="003C6A1B">
      <w:pPr>
        <w:pBdr>
          <w:top w:val="nil"/>
          <w:left w:val="nil"/>
          <w:bottom w:val="nil"/>
          <w:right w:val="nil"/>
          <w:between w:val="nil"/>
        </w:pBdr>
        <w:spacing w:line="360" w:lineRule="auto"/>
        <w:rPr>
          <w:rFonts w:ascii="Times New Roman" w:eastAsia="Times New Roman" w:hAnsi="Times New Roman" w:cs="Times New Roman"/>
          <w:sz w:val="26"/>
          <w:szCs w:val="26"/>
        </w:rPr>
      </w:pPr>
      <w:r w:rsidRPr="007C54D0">
        <w:rPr>
          <w:rFonts w:ascii="Times New Roman" w:eastAsia="Times New Roman" w:hAnsi="Times New Roman" w:cs="Times New Roman"/>
          <w:b/>
          <w:bCs/>
          <w:sz w:val="26"/>
          <w:szCs w:val="26"/>
        </w:rPr>
        <w:t>Output:</w:t>
      </w:r>
      <w:r>
        <w:rPr>
          <w:rFonts w:ascii="Times New Roman" w:eastAsia="Times New Roman" w:hAnsi="Times New Roman" w:cs="Times New Roman"/>
          <w:sz w:val="26"/>
          <w:szCs w:val="26"/>
        </w:rPr>
        <w:t xml:space="preserve"> Các chỉ số để đánh giá thuật toán: </w:t>
      </w:r>
      <w:r w:rsidRPr="007C54D0">
        <w:rPr>
          <w:rFonts w:ascii="Times New Roman" w:eastAsia="Times New Roman" w:hAnsi="Times New Roman" w:cs="Times New Roman"/>
          <w:sz w:val="26"/>
          <w:szCs w:val="26"/>
        </w:rPr>
        <w:t>Accuracy, Precision, Recall, F1-score, AUC</w:t>
      </w:r>
      <w:r>
        <w:rPr>
          <w:rFonts w:ascii="Times New Roman" w:eastAsia="Times New Roman" w:hAnsi="Times New Roman" w:cs="Times New Roman"/>
          <w:sz w:val="26"/>
          <w:szCs w:val="26"/>
        </w:rPr>
        <w:t xml:space="preserve"> </w:t>
      </w:r>
    </w:p>
    <w:p w14:paraId="66372809" w14:textId="68F75E27" w:rsidR="00082DC0" w:rsidRDefault="00082DC0" w:rsidP="003C6A1B">
      <w:pPr>
        <w:pBdr>
          <w:top w:val="nil"/>
          <w:left w:val="nil"/>
          <w:bottom w:val="nil"/>
          <w:right w:val="nil"/>
          <w:between w:val="nil"/>
        </w:pBdr>
        <w:spacing w:line="360" w:lineRule="auto"/>
        <w:rPr>
          <w:rFonts w:ascii="Times New Roman" w:eastAsia="Times New Roman" w:hAnsi="Times New Roman" w:cs="Times New Roman"/>
          <w:b/>
          <w:bCs/>
          <w:sz w:val="26"/>
          <w:szCs w:val="26"/>
        </w:rPr>
      </w:pPr>
    </w:p>
    <w:p w14:paraId="79903B23" w14:textId="77777777" w:rsidR="00082DC0" w:rsidRPr="00082DC0" w:rsidRDefault="00082DC0" w:rsidP="003C6A1B">
      <w:pPr>
        <w:pBdr>
          <w:top w:val="nil"/>
          <w:left w:val="nil"/>
          <w:bottom w:val="nil"/>
          <w:right w:val="nil"/>
          <w:between w:val="nil"/>
        </w:pBdr>
        <w:spacing w:line="360" w:lineRule="auto"/>
        <w:rPr>
          <w:rFonts w:ascii="Times New Roman" w:eastAsia="Times New Roman" w:hAnsi="Times New Roman" w:cs="Times New Roman"/>
          <w:b/>
          <w:bCs/>
          <w:sz w:val="26"/>
          <w:szCs w:val="26"/>
        </w:rPr>
      </w:pPr>
    </w:p>
    <w:p w14:paraId="6D27BFD4" w14:textId="77777777" w:rsidR="00082DC0" w:rsidRPr="00786821" w:rsidRDefault="00082DC0" w:rsidP="003C6A1B">
      <w:pPr>
        <w:pBdr>
          <w:top w:val="nil"/>
          <w:left w:val="nil"/>
          <w:bottom w:val="nil"/>
          <w:right w:val="nil"/>
          <w:between w:val="nil"/>
        </w:pBdr>
        <w:spacing w:line="360" w:lineRule="auto"/>
        <w:rPr>
          <w:rFonts w:ascii="Times New Roman" w:eastAsia="Times New Roman" w:hAnsi="Times New Roman" w:cs="Times New Roman"/>
          <w:sz w:val="26"/>
          <w:szCs w:val="26"/>
        </w:rPr>
      </w:pPr>
    </w:p>
    <w:p w14:paraId="01CE9C4F" w14:textId="77777777" w:rsidR="00143A89" w:rsidRPr="009E09AB" w:rsidRDefault="00C35C46" w:rsidP="00786821">
      <w:pPr>
        <w:pStyle w:val="Heading1"/>
        <w:rPr>
          <w:rFonts w:ascii="Times New Roman" w:eastAsia="Times New Roman" w:hAnsi="Times New Roman" w:cs="Times New Roman"/>
          <w:b w:val="0"/>
          <w:sz w:val="26"/>
          <w:szCs w:val="26"/>
        </w:rPr>
      </w:pPr>
      <w:bookmarkStart w:id="149" w:name="_Toc103111484"/>
      <w:r w:rsidRPr="009E09AB">
        <w:rPr>
          <w:rFonts w:ascii="Times New Roman" w:eastAsia="Times New Roman" w:hAnsi="Times New Roman" w:cs="Times New Roman"/>
          <w:sz w:val="26"/>
          <w:szCs w:val="26"/>
        </w:rPr>
        <w:t>Chương 5: Kết quả</w:t>
      </w:r>
      <w:bookmarkEnd w:id="149"/>
    </w:p>
    <w:p w14:paraId="6E4F34AD" w14:textId="67D32D74" w:rsidR="00143A89" w:rsidRPr="009E09AB" w:rsidRDefault="00786821" w:rsidP="00786821">
      <w:pPr>
        <w:pStyle w:val="Heading2"/>
        <w:rPr>
          <w:rFonts w:ascii="Times New Roman" w:eastAsia="Times New Roman" w:hAnsi="Times New Roman" w:cs="Times New Roman"/>
          <w:color w:val="000000"/>
          <w:sz w:val="26"/>
          <w:szCs w:val="26"/>
        </w:rPr>
      </w:pPr>
      <w:bookmarkStart w:id="150" w:name="_Toc103111485"/>
      <w:r>
        <w:rPr>
          <w:rFonts w:ascii="Times New Roman" w:eastAsia="Times New Roman" w:hAnsi="Times New Roman" w:cs="Times New Roman"/>
          <w:color w:val="000000"/>
          <w:sz w:val="26"/>
          <w:szCs w:val="26"/>
        </w:rPr>
        <w:t xml:space="preserve">5.1 </w:t>
      </w:r>
      <w:r w:rsidR="00C35C46" w:rsidRPr="009E09AB">
        <w:rPr>
          <w:rFonts w:ascii="Times New Roman" w:eastAsia="Times New Roman" w:hAnsi="Times New Roman" w:cs="Times New Roman"/>
          <w:color w:val="000000"/>
          <w:sz w:val="26"/>
          <w:szCs w:val="26"/>
        </w:rPr>
        <w:t>Kết quả khai phá dữ liệu</w:t>
      </w:r>
      <w:bookmarkEnd w:id="150"/>
    </w:p>
    <w:p w14:paraId="73298E48" w14:textId="4799733F" w:rsidR="005A2037" w:rsidRPr="009E09AB" w:rsidRDefault="00C35C46" w:rsidP="00786821">
      <w:pPr>
        <w:pBdr>
          <w:top w:val="nil"/>
          <w:left w:val="nil"/>
          <w:bottom w:val="nil"/>
          <w:right w:val="nil"/>
          <w:between w:val="nil"/>
        </w:pBdr>
        <w:spacing w:line="360" w:lineRule="auto"/>
        <w:rPr>
          <w:rFonts w:ascii="Times New Roman" w:eastAsia="Times New Roman" w:hAnsi="Times New Roman" w:cs="Times New Roman"/>
          <w:sz w:val="26"/>
          <w:szCs w:val="26"/>
        </w:rPr>
      </w:pPr>
      <w:r w:rsidRPr="009E09AB">
        <w:rPr>
          <w:rFonts w:ascii="Times New Roman" w:eastAsia="Times New Roman" w:hAnsi="Times New Roman" w:cs="Times New Roman"/>
          <w:sz w:val="26"/>
          <w:szCs w:val="26"/>
        </w:rPr>
        <w:t xml:space="preserve">Tiêu chí đánh giá </w:t>
      </w:r>
    </w:p>
    <w:p w14:paraId="49D95FEE" w14:textId="6EAB5086" w:rsidR="005A2037" w:rsidRPr="009E09AB" w:rsidRDefault="005A2037" w:rsidP="00786821">
      <w:pPr>
        <w:pBdr>
          <w:top w:val="nil"/>
          <w:left w:val="nil"/>
          <w:bottom w:val="nil"/>
          <w:right w:val="nil"/>
          <w:between w:val="nil"/>
        </w:pBdr>
        <w:spacing w:line="360" w:lineRule="auto"/>
        <w:rPr>
          <w:rFonts w:ascii="Times New Roman" w:eastAsia="Times New Roman" w:hAnsi="Times New Roman" w:cs="Times New Roman"/>
          <w:sz w:val="26"/>
          <w:szCs w:val="26"/>
          <w:lang w:val="vi-VN"/>
        </w:rPr>
      </w:pPr>
      <w:r w:rsidRPr="009E09AB">
        <w:rPr>
          <w:rFonts w:ascii="Times New Roman" w:eastAsia="Times New Roman" w:hAnsi="Times New Roman" w:cs="Times New Roman"/>
          <w:sz w:val="26"/>
          <w:szCs w:val="26"/>
          <w:lang w:val="vi-VN"/>
        </w:rPr>
        <w:t>tập dữ liệu kiểm thử được tách ra từ tập gốc với kích thước bằng 1/</w:t>
      </w:r>
      <w:r w:rsidR="00936745">
        <w:rPr>
          <w:rFonts w:ascii="Times New Roman" w:eastAsia="Times New Roman" w:hAnsi="Times New Roman" w:cs="Times New Roman"/>
          <w:sz w:val="26"/>
          <w:szCs w:val="26"/>
        </w:rPr>
        <w:t>2</w:t>
      </w:r>
      <w:r w:rsidRPr="009E09AB">
        <w:rPr>
          <w:rFonts w:ascii="Times New Roman" w:eastAsia="Times New Roman" w:hAnsi="Times New Roman" w:cs="Times New Roman"/>
          <w:sz w:val="26"/>
          <w:szCs w:val="26"/>
          <w:lang w:val="vi-VN"/>
        </w:rPr>
        <w:t xml:space="preserve"> ta được:</w:t>
      </w:r>
    </w:p>
    <w:p w14:paraId="513EC3A3" w14:textId="65001973" w:rsidR="005A2037" w:rsidRDefault="0015739D" w:rsidP="00786821">
      <w:pPr>
        <w:pBdr>
          <w:top w:val="nil"/>
          <w:left w:val="nil"/>
          <w:bottom w:val="nil"/>
          <w:right w:val="nil"/>
          <w:between w:val="nil"/>
        </w:pBdr>
        <w:spacing w:line="360" w:lineRule="auto"/>
        <w:rPr>
          <w:rFonts w:ascii="Times New Roman" w:eastAsia="Times New Roman" w:hAnsi="Times New Roman" w:cs="Times New Roman"/>
          <w:sz w:val="26"/>
          <w:szCs w:val="26"/>
        </w:rPr>
      </w:pPr>
      <w:r w:rsidRPr="0015739D">
        <w:rPr>
          <w:rFonts w:ascii="Times New Roman" w:eastAsia="Times New Roman" w:hAnsi="Times New Roman" w:cs="Times New Roman"/>
          <w:noProof/>
          <w:sz w:val="26"/>
          <w:szCs w:val="26"/>
        </w:rPr>
        <w:lastRenderedPageBreak/>
        <w:drawing>
          <wp:inline distT="0" distB="0" distL="0" distR="0" wp14:anchorId="096A124B" wp14:editId="572296CD">
            <wp:extent cx="3790879" cy="2643554"/>
            <wp:effectExtent l="0" t="0" r="63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09864" cy="2656793"/>
                    </a:xfrm>
                    <a:prstGeom prst="rect">
                      <a:avLst/>
                    </a:prstGeom>
                  </pic:spPr>
                </pic:pic>
              </a:graphicData>
            </a:graphic>
          </wp:inline>
        </w:drawing>
      </w:r>
    </w:p>
    <w:p w14:paraId="4FDD4EF5" w14:textId="2DE69DCF" w:rsidR="0015739D" w:rsidRDefault="0015739D" w:rsidP="00786821">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Ta tính được</w:t>
      </w:r>
    </w:p>
    <w:p w14:paraId="6CD330A3" w14:textId="745E59A4" w:rsidR="0015739D" w:rsidRPr="009E09AB" w:rsidRDefault="0015739D" w:rsidP="0015739D">
      <w:pPr>
        <w:pBdr>
          <w:top w:val="nil"/>
          <w:left w:val="nil"/>
          <w:bottom w:val="nil"/>
          <w:right w:val="nil"/>
          <w:between w:val="nil"/>
        </w:pBdr>
        <w:spacing w:line="360" w:lineRule="auto"/>
        <w:rPr>
          <w:rFonts w:ascii="Times New Roman" w:eastAsia="Times New Roman" w:hAnsi="Times New Roman" w:cs="Times New Roman"/>
          <w:sz w:val="26"/>
          <w:szCs w:val="26"/>
          <w:lang w:val="vi-VN"/>
        </w:rPr>
      </w:pPr>
      <w:r w:rsidRPr="009E09AB">
        <w:rPr>
          <w:rFonts w:ascii="Times New Roman" w:eastAsia="Times New Roman" w:hAnsi="Times New Roman" w:cs="Times New Roman"/>
          <w:sz w:val="26"/>
          <w:szCs w:val="26"/>
        </w:rPr>
        <w:t xml:space="preserve">Accuracy = </w:t>
      </w:r>
      <w:r>
        <w:rPr>
          <w:rFonts w:ascii="Times New Roman" w:eastAsia="Times New Roman" w:hAnsi="Times New Roman" w:cs="Times New Roman"/>
          <w:sz w:val="26"/>
          <w:szCs w:val="26"/>
        </w:rPr>
        <w:t>(2085+1977) /</w:t>
      </w:r>
      <w:r w:rsidRPr="0015739D">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(2085+1977) * 100 = 100% </w:t>
      </w:r>
    </w:p>
    <w:p w14:paraId="7CFDD566" w14:textId="694954E8" w:rsidR="0015739D" w:rsidRPr="009E09AB" w:rsidRDefault="0015739D" w:rsidP="0015739D">
      <w:pPr>
        <w:pBdr>
          <w:top w:val="nil"/>
          <w:left w:val="nil"/>
          <w:bottom w:val="nil"/>
          <w:right w:val="nil"/>
          <w:between w:val="nil"/>
        </w:pBdr>
        <w:spacing w:line="360" w:lineRule="auto"/>
        <w:rPr>
          <w:rFonts w:ascii="Times New Roman" w:eastAsia="Times New Roman" w:hAnsi="Times New Roman" w:cs="Times New Roman"/>
          <w:sz w:val="26"/>
          <w:szCs w:val="26"/>
        </w:rPr>
      </w:pPr>
      <w:r w:rsidRPr="009E09AB">
        <w:rPr>
          <w:rFonts w:ascii="Times New Roman" w:eastAsia="Times New Roman" w:hAnsi="Times New Roman" w:cs="Times New Roman"/>
          <w:sz w:val="26"/>
          <w:szCs w:val="26"/>
        </w:rPr>
        <w:t xml:space="preserve">Precision = </w:t>
      </w:r>
      <w:r>
        <w:rPr>
          <w:rFonts w:ascii="Times New Roman" w:eastAsia="Times New Roman" w:hAnsi="Times New Roman" w:cs="Times New Roman"/>
          <w:sz w:val="26"/>
          <w:szCs w:val="26"/>
        </w:rPr>
        <w:t>1977 / ( 1977 + 0) = 1</w:t>
      </w:r>
    </w:p>
    <w:p w14:paraId="30F0A876" w14:textId="3D4B39CC" w:rsidR="0015739D" w:rsidRDefault="0015739D" w:rsidP="0015739D">
      <w:pPr>
        <w:pBdr>
          <w:top w:val="nil"/>
          <w:left w:val="nil"/>
          <w:bottom w:val="nil"/>
          <w:right w:val="nil"/>
          <w:between w:val="nil"/>
        </w:pBdr>
        <w:spacing w:line="360" w:lineRule="auto"/>
        <w:rPr>
          <w:rFonts w:ascii="Times New Roman" w:eastAsia="Times New Roman" w:hAnsi="Times New Roman" w:cs="Times New Roman"/>
          <w:sz w:val="26"/>
          <w:szCs w:val="26"/>
        </w:rPr>
      </w:pPr>
      <w:r w:rsidRPr="009E09AB">
        <w:rPr>
          <w:rFonts w:ascii="Times New Roman" w:eastAsia="Times New Roman" w:hAnsi="Times New Roman" w:cs="Times New Roman"/>
          <w:sz w:val="26"/>
          <w:szCs w:val="26"/>
        </w:rPr>
        <w:t xml:space="preserve">Recall = </w:t>
      </w:r>
      <w:r>
        <w:rPr>
          <w:rFonts w:ascii="Times New Roman" w:eastAsia="Times New Roman" w:hAnsi="Times New Roman" w:cs="Times New Roman"/>
          <w:sz w:val="26"/>
          <w:szCs w:val="26"/>
        </w:rPr>
        <w:t>1977 / (1977 + 0)  = 1</w:t>
      </w:r>
    </w:p>
    <w:p w14:paraId="1B7B7AD4" w14:textId="49950D5F" w:rsidR="0015739D" w:rsidRPr="0015739D" w:rsidRDefault="0015739D" w:rsidP="0015739D">
      <w:pPr>
        <w:pBdr>
          <w:top w:val="nil"/>
          <w:left w:val="nil"/>
          <w:bottom w:val="nil"/>
          <w:right w:val="nil"/>
          <w:between w:val="nil"/>
        </w:pBdr>
        <w:spacing w:line="360" w:lineRule="auto"/>
        <w:rPr>
          <w:rFonts w:ascii="Times New Roman" w:eastAsia="Times New Roman" w:hAnsi="Times New Roman" w:cs="Times New Roman"/>
          <w:sz w:val="26"/>
          <w:szCs w:val="26"/>
        </w:rPr>
      </w:pPr>
      <w:r w:rsidRPr="009E09AB">
        <w:rPr>
          <w:rFonts w:ascii="Times New Roman" w:eastAsia="Times New Roman" w:hAnsi="Times New Roman" w:cs="Times New Roman"/>
          <w:sz w:val="26"/>
          <w:szCs w:val="26"/>
        </w:rPr>
        <w:t>F1-score = 2 * Precision</w:t>
      </w:r>
      <w:r w:rsidRPr="009E09AB">
        <w:rPr>
          <w:rFonts w:ascii="Times New Roman" w:eastAsia="Times New Roman" w:hAnsi="Times New Roman" w:cs="Times New Roman"/>
          <w:sz w:val="26"/>
          <w:szCs w:val="26"/>
          <w:lang w:val="vi-VN"/>
        </w:rPr>
        <w:t xml:space="preserve"> * </w:t>
      </w:r>
      <w:r w:rsidRPr="009E09AB">
        <w:rPr>
          <w:rFonts w:ascii="Times New Roman" w:eastAsia="Times New Roman" w:hAnsi="Times New Roman" w:cs="Times New Roman"/>
          <w:sz w:val="26"/>
          <w:szCs w:val="26"/>
        </w:rPr>
        <w:t>Recall</w:t>
      </w:r>
      <w:r w:rsidRPr="009E09AB">
        <w:rPr>
          <w:rFonts w:ascii="Times New Roman" w:eastAsia="Times New Roman" w:hAnsi="Times New Roman" w:cs="Times New Roman"/>
          <w:sz w:val="26"/>
          <w:szCs w:val="26"/>
          <w:lang w:val="vi-VN"/>
        </w:rPr>
        <w:t>/(</w:t>
      </w:r>
      <w:r w:rsidRPr="009E09AB">
        <w:rPr>
          <w:rFonts w:ascii="Times New Roman" w:eastAsia="Times New Roman" w:hAnsi="Times New Roman" w:cs="Times New Roman"/>
          <w:sz w:val="26"/>
          <w:szCs w:val="26"/>
        </w:rPr>
        <w:t xml:space="preserve"> Precision</w:t>
      </w:r>
      <w:r w:rsidRPr="009E09AB">
        <w:rPr>
          <w:rFonts w:ascii="Times New Roman" w:eastAsia="Times New Roman" w:hAnsi="Times New Roman" w:cs="Times New Roman"/>
          <w:sz w:val="26"/>
          <w:szCs w:val="26"/>
          <w:lang w:val="vi-VN"/>
        </w:rPr>
        <w:t xml:space="preserve"> + Recall)</w:t>
      </w:r>
      <w:r>
        <w:rPr>
          <w:rFonts w:ascii="Times New Roman" w:eastAsia="Times New Roman" w:hAnsi="Times New Roman" w:cs="Times New Roman"/>
          <w:sz w:val="26"/>
          <w:szCs w:val="26"/>
        </w:rPr>
        <w:t xml:space="preserve"> = 2*1*1/(1+1) = 1</w:t>
      </w:r>
    </w:p>
    <w:p w14:paraId="0340ED10" w14:textId="43960BF6" w:rsidR="0015739D" w:rsidRPr="0015739D" w:rsidRDefault="0015739D" w:rsidP="00786821">
      <w:pPr>
        <w:pBdr>
          <w:top w:val="nil"/>
          <w:left w:val="nil"/>
          <w:bottom w:val="nil"/>
          <w:right w:val="nil"/>
          <w:between w:val="nil"/>
        </w:pBdr>
        <w:spacing w:line="360" w:lineRule="auto"/>
        <w:rPr>
          <w:rFonts w:ascii="Times New Roman" w:eastAsia="Times New Roman" w:hAnsi="Times New Roman" w:cs="Times New Roman"/>
          <w:sz w:val="26"/>
          <w:szCs w:val="26"/>
        </w:rPr>
      </w:pPr>
      <w:r w:rsidRPr="009E09AB">
        <w:rPr>
          <w:rFonts w:ascii="Times New Roman" w:eastAsia="Times New Roman" w:hAnsi="Times New Roman" w:cs="Times New Roman"/>
          <w:sz w:val="26"/>
          <w:szCs w:val="26"/>
        </w:rPr>
        <w:t>AUC</w:t>
      </w:r>
      <w:r w:rsidRPr="009E09AB">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 1 do các chỉ số còn lại đều = 1</w:t>
      </w:r>
    </w:p>
    <w:p w14:paraId="42980030" w14:textId="78EDD154" w:rsidR="005A2037" w:rsidRPr="00391654" w:rsidRDefault="005A2037" w:rsidP="00786821">
      <w:pPr>
        <w:pBdr>
          <w:top w:val="nil"/>
          <w:left w:val="nil"/>
          <w:bottom w:val="nil"/>
          <w:right w:val="nil"/>
          <w:between w:val="nil"/>
        </w:pBdr>
        <w:spacing w:line="360" w:lineRule="auto"/>
        <w:rPr>
          <w:rFonts w:ascii="Times New Roman" w:eastAsia="Times New Roman" w:hAnsi="Times New Roman" w:cs="Times New Roman"/>
          <w:sz w:val="26"/>
          <w:szCs w:val="26"/>
        </w:rPr>
      </w:pPr>
      <w:r w:rsidRPr="009E09AB">
        <w:rPr>
          <w:rFonts w:ascii="Times New Roman" w:eastAsia="Times New Roman" w:hAnsi="Times New Roman" w:cs="Times New Roman"/>
          <w:sz w:val="26"/>
          <w:szCs w:val="26"/>
          <w:lang w:val="vi-VN"/>
        </w:rPr>
        <w:t xml:space="preserve">=&gt; mô hình </w:t>
      </w:r>
      <w:r w:rsidR="00391654">
        <w:rPr>
          <w:rFonts w:ascii="Times New Roman" w:eastAsia="Times New Roman" w:hAnsi="Times New Roman" w:cs="Times New Roman"/>
          <w:sz w:val="26"/>
          <w:szCs w:val="26"/>
        </w:rPr>
        <w:t>có độ tinh cậy 100% với tập dữ liệu đang xét.</w:t>
      </w:r>
    </w:p>
    <w:p w14:paraId="1C182079" w14:textId="77777777" w:rsidR="00143A89" w:rsidRPr="009E09AB" w:rsidRDefault="00C35C46" w:rsidP="00365CA3">
      <w:pPr>
        <w:numPr>
          <w:ilvl w:val="0"/>
          <w:numId w:val="5"/>
        </w:numPr>
        <w:pBdr>
          <w:top w:val="nil"/>
          <w:left w:val="nil"/>
          <w:bottom w:val="nil"/>
          <w:right w:val="nil"/>
          <w:between w:val="nil"/>
        </w:pBdr>
        <w:spacing w:line="360" w:lineRule="auto"/>
        <w:rPr>
          <w:rFonts w:ascii="Times New Roman" w:eastAsia="Times New Roman" w:hAnsi="Times New Roman" w:cs="Times New Roman"/>
          <w:sz w:val="26"/>
          <w:szCs w:val="26"/>
        </w:rPr>
      </w:pPr>
      <w:r w:rsidRPr="009E09AB">
        <w:rPr>
          <w:rFonts w:ascii="Times New Roman" w:eastAsia="Times New Roman" w:hAnsi="Times New Roman" w:cs="Times New Roman"/>
          <w:sz w:val="26"/>
          <w:szCs w:val="26"/>
        </w:rPr>
        <w:t xml:space="preserve">Dựa trên tính giải thích được của mô hình (interpretability). Có thể giải thích tại sao mô hình ra kết quả chính xác được hay không? </w:t>
      </w:r>
    </w:p>
    <w:p w14:paraId="64A286AA" w14:textId="76F4AF63" w:rsidR="00143A89" w:rsidRPr="009E09AB" w:rsidRDefault="0015739D" w:rsidP="0015739D">
      <w:pPr>
        <w:pStyle w:val="Heading2"/>
        <w:rPr>
          <w:rFonts w:ascii="Times New Roman" w:eastAsia="Times New Roman" w:hAnsi="Times New Roman" w:cs="Times New Roman"/>
          <w:color w:val="000000"/>
          <w:sz w:val="26"/>
          <w:szCs w:val="26"/>
        </w:rPr>
      </w:pPr>
      <w:bookmarkStart w:id="151" w:name="_Toc103111486"/>
      <w:r>
        <w:rPr>
          <w:rFonts w:ascii="Times New Roman" w:eastAsia="Times New Roman" w:hAnsi="Times New Roman" w:cs="Times New Roman"/>
          <w:color w:val="000000"/>
          <w:sz w:val="26"/>
          <w:szCs w:val="26"/>
        </w:rPr>
        <w:t xml:space="preserve">5.2 </w:t>
      </w:r>
      <w:r w:rsidR="00C35C46" w:rsidRPr="009E09AB">
        <w:rPr>
          <w:rFonts w:ascii="Times New Roman" w:eastAsia="Times New Roman" w:hAnsi="Times New Roman" w:cs="Times New Roman"/>
          <w:color w:val="000000"/>
          <w:sz w:val="26"/>
          <w:szCs w:val="26"/>
        </w:rPr>
        <w:t>So sánh kết quả thực tế với kết quả dự đoán</w:t>
      </w:r>
      <w:bookmarkEnd w:id="151"/>
    </w:p>
    <w:p w14:paraId="4A151740" w14:textId="77777777" w:rsidR="00143A89" w:rsidRPr="009E09AB" w:rsidRDefault="00C35C46" w:rsidP="00365CA3">
      <w:pPr>
        <w:numPr>
          <w:ilvl w:val="0"/>
          <w:numId w:val="5"/>
        </w:numPr>
        <w:pBdr>
          <w:top w:val="nil"/>
          <w:left w:val="nil"/>
          <w:bottom w:val="nil"/>
          <w:right w:val="nil"/>
          <w:between w:val="nil"/>
        </w:pBdr>
        <w:spacing w:line="360" w:lineRule="auto"/>
        <w:rPr>
          <w:rFonts w:ascii="Times New Roman" w:eastAsia="Times New Roman" w:hAnsi="Times New Roman" w:cs="Times New Roman"/>
          <w:sz w:val="26"/>
          <w:szCs w:val="26"/>
        </w:rPr>
      </w:pPr>
      <w:r w:rsidRPr="009E09AB">
        <w:rPr>
          <w:rFonts w:ascii="Times New Roman" w:eastAsia="Times New Roman" w:hAnsi="Times New Roman" w:cs="Times New Roman"/>
          <w:sz w:val="26"/>
          <w:szCs w:val="26"/>
        </w:rPr>
        <w:t>Chất lượng của dữ liệu</w:t>
      </w:r>
    </w:p>
    <w:p w14:paraId="2629D6E1" w14:textId="3261C7A1" w:rsidR="00143A89" w:rsidRDefault="00C35C46" w:rsidP="00831F34">
      <w:pPr>
        <w:pBdr>
          <w:top w:val="nil"/>
          <w:left w:val="nil"/>
          <w:bottom w:val="nil"/>
          <w:right w:val="nil"/>
          <w:between w:val="nil"/>
        </w:pBdr>
        <w:spacing w:line="360" w:lineRule="auto"/>
        <w:rPr>
          <w:rFonts w:ascii="Times New Roman" w:eastAsia="Times New Roman" w:hAnsi="Times New Roman" w:cs="Times New Roman"/>
          <w:sz w:val="26"/>
          <w:szCs w:val="26"/>
        </w:rPr>
      </w:pPr>
      <w:r w:rsidRPr="009E09AB">
        <w:rPr>
          <w:rFonts w:ascii="Times New Roman" w:eastAsia="Times New Roman" w:hAnsi="Times New Roman" w:cs="Times New Roman"/>
          <w:sz w:val="26"/>
          <w:szCs w:val="26"/>
        </w:rPr>
        <w:t xml:space="preserve">Nguyên lý hoạt động của thuật toán có giải quyết được vấn đề hay không? </w:t>
      </w:r>
    </w:p>
    <w:p w14:paraId="6C344327" w14:textId="2630FB11" w:rsidR="00831F34" w:rsidRPr="009E09AB" w:rsidRDefault="00831F34" w:rsidP="00831F34">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Nguyên lý của thuật toán giải quyết được vấn đề đặt ra của bài toán</w:t>
      </w:r>
      <w:r w:rsidR="00082DC0">
        <w:rPr>
          <w:rFonts w:ascii="Times New Roman" w:eastAsia="Times New Roman" w:hAnsi="Times New Roman" w:cs="Times New Roman"/>
          <w:sz w:val="26"/>
          <w:szCs w:val="26"/>
        </w:rPr>
        <w:t xml:space="preserve">. </w:t>
      </w:r>
    </w:p>
    <w:p w14:paraId="2E254D68" w14:textId="77777777" w:rsidR="00143A89" w:rsidRPr="009E09AB" w:rsidRDefault="00C35C46" w:rsidP="00C73EFE">
      <w:pPr>
        <w:pStyle w:val="Heading1"/>
        <w:rPr>
          <w:rFonts w:ascii="Times New Roman" w:eastAsia="Times New Roman" w:hAnsi="Times New Roman" w:cs="Times New Roman"/>
          <w:b w:val="0"/>
          <w:sz w:val="26"/>
          <w:szCs w:val="26"/>
        </w:rPr>
      </w:pPr>
      <w:bookmarkStart w:id="152" w:name="_Toc103111487"/>
      <w:r w:rsidRPr="009E09AB">
        <w:rPr>
          <w:rFonts w:ascii="Times New Roman" w:eastAsia="Times New Roman" w:hAnsi="Times New Roman" w:cs="Times New Roman"/>
          <w:sz w:val="26"/>
          <w:szCs w:val="26"/>
        </w:rPr>
        <w:t>Chương 6: Thảo luận và kết luận</w:t>
      </w:r>
      <w:bookmarkEnd w:id="152"/>
    </w:p>
    <w:p w14:paraId="32175B3C" w14:textId="4513E031" w:rsidR="00DC5B8E" w:rsidRPr="00DC5B8E" w:rsidRDefault="00C73EFE" w:rsidP="00DC5B8E">
      <w:pPr>
        <w:pStyle w:val="Heading2"/>
        <w:rPr>
          <w:rFonts w:ascii="Times New Roman" w:eastAsia="Times New Roman" w:hAnsi="Times New Roman" w:cs="Times New Roman"/>
          <w:color w:val="000000"/>
          <w:sz w:val="26"/>
          <w:szCs w:val="26"/>
        </w:rPr>
      </w:pPr>
      <w:bookmarkStart w:id="153" w:name="_Toc103111488"/>
      <w:r>
        <w:rPr>
          <w:rFonts w:ascii="Times New Roman" w:eastAsia="Times New Roman" w:hAnsi="Times New Roman" w:cs="Times New Roman"/>
          <w:color w:val="000000"/>
          <w:sz w:val="26"/>
          <w:szCs w:val="26"/>
        </w:rPr>
        <w:t xml:space="preserve">6.1 </w:t>
      </w:r>
      <w:r w:rsidR="00C35C46" w:rsidRPr="009E09AB">
        <w:rPr>
          <w:rFonts w:ascii="Times New Roman" w:eastAsia="Times New Roman" w:hAnsi="Times New Roman" w:cs="Times New Roman"/>
          <w:color w:val="000000"/>
          <w:sz w:val="26"/>
          <w:szCs w:val="26"/>
        </w:rPr>
        <w:t>Khả năng ứng dụng của giải pháp/mô hình</w:t>
      </w:r>
      <w:bookmarkEnd w:id="153"/>
    </w:p>
    <w:p w14:paraId="53323818" w14:textId="50FBF752" w:rsidR="00DC5B8E" w:rsidRDefault="00DC5B8E" w:rsidP="00C73EF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Về thực tế, mô hình khó áp dụng cho người tiêu dùng bình thường hay các cửa hàng.Về người dùng bình thường, gần như khó xảy ra trường hợp ngộ độc ăn phải nấm nếu mua ở </w:t>
      </w:r>
      <w:r>
        <w:rPr>
          <w:rFonts w:ascii="Times New Roman" w:eastAsia="Times New Roman" w:hAnsi="Times New Roman" w:cs="Times New Roman"/>
          <w:color w:val="000000"/>
          <w:sz w:val="26"/>
          <w:szCs w:val="26"/>
        </w:rPr>
        <w:lastRenderedPageBreak/>
        <w:t>của hàng, siêu thị.</w:t>
      </w:r>
      <w:r w:rsidR="00153A0C">
        <w:rPr>
          <w:rFonts w:ascii="Times New Roman" w:eastAsia="Times New Roman" w:hAnsi="Times New Roman" w:cs="Times New Roman"/>
          <w:color w:val="000000"/>
          <w:sz w:val="26"/>
          <w:szCs w:val="26"/>
        </w:rPr>
        <w:t xml:space="preserve"> Hơn thế nữa, có thể dùng các phương pháp thủ công dể dàng phát hiện nấm độc. Vì thế, m</w:t>
      </w:r>
      <w:r>
        <w:rPr>
          <w:rFonts w:ascii="Times New Roman" w:eastAsia="Times New Roman" w:hAnsi="Times New Roman" w:cs="Times New Roman"/>
          <w:color w:val="000000"/>
          <w:sz w:val="26"/>
          <w:szCs w:val="26"/>
        </w:rPr>
        <w:t xml:space="preserve">ô hình có thể được ứng dụng để phân loại nấm trong môi trường học tập và rèn luyện khai phá dữ liệu. </w:t>
      </w:r>
    </w:p>
    <w:p w14:paraId="2E58B9F0" w14:textId="091D5F11" w:rsidR="00DC5B8E" w:rsidRPr="009E09AB" w:rsidRDefault="00DC5B8E" w:rsidP="00C73EF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=&gt; khả năng ứng dụng của mô hình không cao, không có tính ứng dụng.</w:t>
      </w:r>
    </w:p>
    <w:p w14:paraId="62524D3F" w14:textId="3CDC0A9A" w:rsidR="00143A89" w:rsidRDefault="00C73EFE" w:rsidP="00C73EFE">
      <w:pPr>
        <w:pStyle w:val="Heading2"/>
        <w:rPr>
          <w:rFonts w:ascii="Times New Roman" w:eastAsia="Times New Roman" w:hAnsi="Times New Roman" w:cs="Times New Roman"/>
          <w:color w:val="000000"/>
          <w:sz w:val="26"/>
          <w:szCs w:val="26"/>
        </w:rPr>
      </w:pPr>
      <w:bookmarkStart w:id="154" w:name="_Toc103111489"/>
      <w:r>
        <w:rPr>
          <w:rFonts w:ascii="Times New Roman" w:eastAsia="Times New Roman" w:hAnsi="Times New Roman" w:cs="Times New Roman"/>
          <w:color w:val="000000"/>
          <w:sz w:val="26"/>
          <w:szCs w:val="26"/>
        </w:rPr>
        <w:t xml:space="preserve">6.2 </w:t>
      </w:r>
      <w:r w:rsidR="00C35C46" w:rsidRPr="009E09AB">
        <w:rPr>
          <w:rFonts w:ascii="Times New Roman" w:eastAsia="Times New Roman" w:hAnsi="Times New Roman" w:cs="Times New Roman"/>
          <w:color w:val="000000"/>
          <w:sz w:val="26"/>
          <w:szCs w:val="26"/>
        </w:rPr>
        <w:t>Ưu điểm – nhược điểm của giải pháp/mô hình</w:t>
      </w:r>
      <w:bookmarkEnd w:id="154"/>
    </w:p>
    <w:p w14:paraId="473C2255" w14:textId="15D4E5EB" w:rsidR="00C73EFE" w:rsidRDefault="00DC5B8E" w:rsidP="00C73EF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Ưu điểm của mô hình: </w:t>
      </w:r>
    </w:p>
    <w:p w14:paraId="71283542" w14:textId="02E37E60" w:rsidR="00DC5B8E" w:rsidRDefault="00DC5B8E" w:rsidP="00C73EF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Tỉ lệ chính xác cao</w:t>
      </w:r>
      <w:r w:rsidR="00153A0C">
        <w:rPr>
          <w:rFonts w:ascii="Times New Roman" w:eastAsia="Times New Roman" w:hAnsi="Times New Roman" w:cs="Times New Roman"/>
          <w:color w:val="000000"/>
          <w:sz w:val="26"/>
          <w:szCs w:val="26"/>
        </w:rPr>
        <w:t xml:space="preserve"> </w:t>
      </w:r>
    </w:p>
    <w:p w14:paraId="6E82C301" w14:textId="0FE71418" w:rsidR="00DC5B8E" w:rsidRDefault="00DC5B8E" w:rsidP="00C73EF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Tốc độ dự đoán nhanh</w:t>
      </w:r>
    </w:p>
    <w:p w14:paraId="2EFA9524" w14:textId="1A789D09" w:rsidR="00DC5B8E" w:rsidRDefault="00DC5B8E" w:rsidP="00C73EF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Nhược điểm của mô hình:</w:t>
      </w:r>
    </w:p>
    <w:p w14:paraId="44144ACE" w14:textId="09786FAE" w:rsidR="00DC5B8E" w:rsidRDefault="00DC5B8E" w:rsidP="00C73EF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Dữ liệu đầu gồm 22 thuộc tính, gây khó khăn cho quá trình nhập thông tin về cây nấm.</w:t>
      </w:r>
    </w:p>
    <w:p w14:paraId="6C611484" w14:textId="733F2EC5" w:rsidR="00DC5B8E" w:rsidRPr="009E09AB" w:rsidRDefault="00DC5B8E" w:rsidP="00C73EF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Chưa xử lý được những dữ liệu thực tế, những giá trị mới của thuộc tính nếu có sẽ gây ra sai sót trong </w:t>
      </w:r>
      <w:r w:rsidR="00BD50F2">
        <w:rPr>
          <w:rFonts w:ascii="Times New Roman" w:eastAsia="Times New Roman" w:hAnsi="Times New Roman" w:cs="Times New Roman"/>
          <w:color w:val="000000"/>
          <w:sz w:val="26"/>
          <w:szCs w:val="26"/>
        </w:rPr>
        <w:t>khả năng phán đoán.</w:t>
      </w:r>
    </w:p>
    <w:p w14:paraId="0A6A539D" w14:textId="19E56F7C" w:rsidR="00143A89" w:rsidRDefault="00C73EFE" w:rsidP="00C73EFE">
      <w:pPr>
        <w:pStyle w:val="Heading2"/>
        <w:rPr>
          <w:rFonts w:ascii="Times New Roman" w:eastAsia="Times New Roman" w:hAnsi="Times New Roman" w:cs="Times New Roman"/>
          <w:color w:val="000000"/>
          <w:sz w:val="26"/>
          <w:szCs w:val="26"/>
        </w:rPr>
      </w:pPr>
      <w:bookmarkStart w:id="155" w:name="_Toc103111490"/>
      <w:r>
        <w:rPr>
          <w:rFonts w:ascii="Times New Roman" w:eastAsia="Times New Roman" w:hAnsi="Times New Roman" w:cs="Times New Roman"/>
          <w:color w:val="000000"/>
          <w:sz w:val="26"/>
          <w:szCs w:val="26"/>
        </w:rPr>
        <w:t xml:space="preserve">6.3 </w:t>
      </w:r>
      <w:r w:rsidR="00C35C46" w:rsidRPr="009E09AB">
        <w:rPr>
          <w:rFonts w:ascii="Times New Roman" w:eastAsia="Times New Roman" w:hAnsi="Times New Roman" w:cs="Times New Roman"/>
          <w:color w:val="000000"/>
          <w:sz w:val="26"/>
          <w:szCs w:val="26"/>
        </w:rPr>
        <w:t>Đề xuất</w:t>
      </w:r>
      <w:bookmarkEnd w:id="155"/>
    </w:p>
    <w:p w14:paraId="11F29C20" w14:textId="449D6867" w:rsidR="00C73EFE" w:rsidRDefault="00BD50F2" w:rsidP="00C73EF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Những đề xuất để cải tiến mô hình:</w:t>
      </w:r>
    </w:p>
    <w:p w14:paraId="335DF71C" w14:textId="3F413BC6" w:rsidR="00BD50F2" w:rsidRDefault="00BD50F2" w:rsidP="00C73EF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Chuyển đổi dữ liệu đầu vào thành hình ảnh để tiện nhập liệu và phù hợp với công nghệ hiện nay.</w:t>
      </w:r>
    </w:p>
    <w:p w14:paraId="2CBA8098" w14:textId="2822D40F" w:rsidR="00E40A0E" w:rsidRDefault="00BD50F2" w:rsidP="00C73EF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D0436D">
        <w:rPr>
          <w:rFonts w:ascii="Times New Roman" w:eastAsia="Times New Roman" w:hAnsi="Times New Roman" w:cs="Times New Roman"/>
          <w:color w:val="000000"/>
          <w:sz w:val="26"/>
          <w:szCs w:val="26"/>
        </w:rPr>
        <w:t>Thay đổi khởi tạo của bài toán bằng các thuộc tính khác nhau và kiểm tra, so sánh kết quả để chọn giải pháp tối ưu</w:t>
      </w:r>
    </w:p>
    <w:p w14:paraId="7CDEC4EC" w14:textId="6B30B4D7" w:rsidR="000E7CE0" w:rsidRDefault="000E7CE0" w:rsidP="00C73EF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D0436D">
        <w:rPr>
          <w:rFonts w:ascii="Times New Roman" w:eastAsia="Times New Roman" w:hAnsi="Times New Roman" w:cs="Times New Roman"/>
          <w:color w:val="000000"/>
          <w:sz w:val="26"/>
          <w:szCs w:val="26"/>
        </w:rPr>
        <w:t>Dữ liệu cần lớn hơn nữa để đo đọ chính xác được chuẩn hơn</w:t>
      </w:r>
      <w:r w:rsidR="00B54A5F">
        <w:rPr>
          <w:rFonts w:ascii="Times New Roman" w:eastAsia="Times New Roman" w:hAnsi="Times New Roman" w:cs="Times New Roman"/>
          <w:color w:val="000000"/>
          <w:sz w:val="26"/>
          <w:szCs w:val="26"/>
        </w:rPr>
        <w:t>.</w:t>
      </w:r>
    </w:p>
    <w:p w14:paraId="46969BDC" w14:textId="2677533D" w:rsidR="00D0436D" w:rsidRPr="009E09AB" w:rsidRDefault="00D0436D" w:rsidP="00C73EF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-Thường xuyên biểu thị bằng biểu đồ để thể hiện sự tương quan rõ hơn</w:t>
      </w:r>
      <w:bookmarkStart w:id="156" w:name="_GoBack"/>
      <w:bookmarkEnd w:id="156"/>
    </w:p>
    <w:bookmarkStart w:id="157" w:name="_Toc103111491" w:displacedByCustomXml="next"/>
    <w:sdt>
      <w:sdtPr>
        <w:rPr>
          <w:b w:val="0"/>
          <w:sz w:val="24"/>
          <w:szCs w:val="24"/>
        </w:rPr>
        <w:id w:val="602312386"/>
        <w:docPartObj>
          <w:docPartGallery w:val="Bibliographies"/>
          <w:docPartUnique/>
        </w:docPartObj>
      </w:sdtPr>
      <w:sdtEndPr/>
      <w:sdtContent>
        <w:p w14:paraId="22449C03" w14:textId="4DD3FE48" w:rsidR="007E23A2" w:rsidRPr="007E23A2" w:rsidRDefault="007E23A2">
          <w:pPr>
            <w:pStyle w:val="Heading1"/>
            <w:rPr>
              <w:rFonts w:ascii="Times New Roman" w:eastAsia="Times New Roman" w:hAnsi="Times New Roman" w:cs="Times New Roman"/>
              <w:b w:val="0"/>
              <w:sz w:val="26"/>
              <w:szCs w:val="26"/>
            </w:rPr>
          </w:pPr>
          <w:r w:rsidRPr="009E09AB">
            <w:rPr>
              <w:rFonts w:ascii="Times New Roman" w:eastAsia="Times New Roman" w:hAnsi="Times New Roman" w:cs="Times New Roman"/>
              <w:sz w:val="26"/>
              <w:szCs w:val="26"/>
            </w:rPr>
            <w:t>Tài liệu tham khả</w:t>
          </w:r>
          <w:r>
            <w:rPr>
              <w:rFonts w:ascii="Times New Roman" w:eastAsia="Times New Roman" w:hAnsi="Times New Roman" w:cs="Times New Roman"/>
              <w:sz w:val="26"/>
              <w:szCs w:val="26"/>
            </w:rPr>
            <w:t>o</w:t>
          </w:r>
          <w:bookmarkEnd w:id="157"/>
        </w:p>
        <w:sdt>
          <w:sdtPr>
            <w:id w:val="-573587230"/>
            <w:bibliography/>
          </w:sdtPr>
          <w:sdtEndPr/>
          <w:sdtContent>
            <w:p w14:paraId="05141843" w14:textId="77777777" w:rsidR="007E23A2" w:rsidRDefault="007E23A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5"/>
                <w:gridCol w:w="9035"/>
              </w:tblGrid>
              <w:tr w:rsidR="007E23A2" w14:paraId="07A5ED82" w14:textId="77777777">
                <w:trPr>
                  <w:divId w:val="2118325795"/>
                  <w:tblCellSpacing w:w="15" w:type="dxa"/>
                </w:trPr>
                <w:tc>
                  <w:tcPr>
                    <w:tcW w:w="50" w:type="pct"/>
                    <w:hideMark/>
                  </w:tcPr>
                  <w:p w14:paraId="3981686B" w14:textId="38C1FD02" w:rsidR="007E23A2" w:rsidRDefault="007E23A2" w:rsidP="007E23A2">
                    <w:pPr>
                      <w:pStyle w:val="Bibliography"/>
                      <w:ind w:right="-130"/>
                      <w:rPr>
                        <w:noProof/>
                        <w:lang w:val="vi-VN"/>
                      </w:rPr>
                    </w:pPr>
                    <w:r>
                      <w:rPr>
                        <w:noProof/>
                        <w:lang w:val="vi-VN"/>
                      </w:rPr>
                      <w:t xml:space="preserve">[1] </w:t>
                    </w:r>
                  </w:p>
                </w:tc>
                <w:tc>
                  <w:tcPr>
                    <w:tcW w:w="0" w:type="auto"/>
                    <w:hideMark/>
                  </w:tcPr>
                  <w:p w14:paraId="348FB1D4" w14:textId="77777777" w:rsidR="007E23A2" w:rsidRDefault="007E23A2" w:rsidP="007E23A2">
                    <w:pPr>
                      <w:pStyle w:val="Bibliography"/>
                      <w:ind w:right="-130"/>
                      <w:rPr>
                        <w:noProof/>
                        <w:lang w:val="vi-VN"/>
                      </w:rPr>
                    </w:pPr>
                    <w:r>
                      <w:rPr>
                        <w:noProof/>
                        <w:lang w:val="vi-VN"/>
                      </w:rPr>
                      <w:t>N. T. Hop, “KNN (K-Nearest Neighbors),” 16 7 2019. [Trực tuyến]. Available: https://viblo.asia/p/knn-k-nearest-neighbors-1-djeZ14ejKWz. [Đã truy cập 10 5 2022].</w:t>
                    </w:r>
                  </w:p>
                </w:tc>
              </w:tr>
              <w:tr w:rsidR="007E23A2" w14:paraId="0EBDD357" w14:textId="77777777">
                <w:trPr>
                  <w:divId w:val="2118325795"/>
                  <w:tblCellSpacing w:w="15" w:type="dxa"/>
                </w:trPr>
                <w:tc>
                  <w:tcPr>
                    <w:tcW w:w="50" w:type="pct"/>
                    <w:hideMark/>
                  </w:tcPr>
                  <w:p w14:paraId="03953F64" w14:textId="2B7A2E34" w:rsidR="007E23A2" w:rsidRDefault="007E23A2" w:rsidP="007E23A2">
                    <w:pPr>
                      <w:pStyle w:val="Bibliography"/>
                      <w:ind w:right="-130"/>
                      <w:rPr>
                        <w:noProof/>
                        <w:lang w:val="vi-VN"/>
                      </w:rPr>
                    </w:pPr>
                    <w:r>
                      <w:rPr>
                        <w:noProof/>
                        <w:lang w:val="vi-VN"/>
                      </w:rPr>
                      <w:t>[2</w:t>
                    </w:r>
                    <w:r>
                      <w:rPr>
                        <w:noProof/>
                      </w:rPr>
                      <w:t>]</w:t>
                    </w:r>
                    <w:r>
                      <w:rPr>
                        <w:noProof/>
                        <w:lang w:val="vi-VN"/>
                      </w:rPr>
                      <w:t xml:space="preserve"> </w:t>
                    </w:r>
                  </w:p>
                </w:tc>
                <w:tc>
                  <w:tcPr>
                    <w:tcW w:w="0" w:type="auto"/>
                    <w:hideMark/>
                  </w:tcPr>
                  <w:p w14:paraId="0FAD846C" w14:textId="77777777" w:rsidR="007E23A2" w:rsidRDefault="007E23A2" w:rsidP="007E23A2">
                    <w:pPr>
                      <w:pStyle w:val="Bibliography"/>
                      <w:ind w:right="-130"/>
                      <w:rPr>
                        <w:noProof/>
                        <w:lang w:val="vi-VN"/>
                      </w:rPr>
                    </w:pPr>
                    <w:r>
                      <w:rPr>
                        <w:noProof/>
                        <w:lang w:val="vi-VN"/>
                      </w:rPr>
                      <w:t>E. STEVENS, “What Is Nominal Data,” 17 5 2021. [Trực tuyến]. Available: https://careerfoundry.com/en/blog/data-analytics/what-is-nominal-data/. [Đã truy cập 10 5 2022].</w:t>
                    </w:r>
                  </w:p>
                </w:tc>
              </w:tr>
              <w:tr w:rsidR="007E23A2" w14:paraId="5B388407" w14:textId="77777777">
                <w:trPr>
                  <w:divId w:val="2118325795"/>
                  <w:tblCellSpacing w:w="15" w:type="dxa"/>
                </w:trPr>
                <w:tc>
                  <w:tcPr>
                    <w:tcW w:w="50" w:type="pct"/>
                    <w:hideMark/>
                  </w:tcPr>
                  <w:p w14:paraId="23617B9C" w14:textId="77777777" w:rsidR="007E23A2" w:rsidRDefault="007E23A2" w:rsidP="007E23A2">
                    <w:pPr>
                      <w:pStyle w:val="Bibliography"/>
                      <w:ind w:right="-130"/>
                      <w:rPr>
                        <w:noProof/>
                        <w:lang w:val="vi-VN"/>
                      </w:rPr>
                    </w:pPr>
                    <w:r>
                      <w:rPr>
                        <w:noProof/>
                        <w:lang w:val="vi-VN"/>
                      </w:rPr>
                      <w:lastRenderedPageBreak/>
                      <w:t xml:space="preserve">[3] </w:t>
                    </w:r>
                  </w:p>
                </w:tc>
                <w:tc>
                  <w:tcPr>
                    <w:tcW w:w="0" w:type="auto"/>
                    <w:hideMark/>
                  </w:tcPr>
                  <w:p w14:paraId="6DCFE2B1" w14:textId="77777777" w:rsidR="007E23A2" w:rsidRDefault="007E23A2" w:rsidP="007E23A2">
                    <w:pPr>
                      <w:pStyle w:val="Bibliography"/>
                      <w:ind w:right="-130"/>
                      <w:rPr>
                        <w:noProof/>
                        <w:lang w:val="vi-VN"/>
                      </w:rPr>
                    </w:pPr>
                    <w:r>
                      <w:rPr>
                        <w:noProof/>
                        <w:lang w:val="vi-VN"/>
                      </w:rPr>
                      <w:t>H. Nguyen, “K-Nearest Neighbors (KNN),” 18 4 2021. [Trực tuyến]. Available: https://datasciencebasic.com/?p=134. [Đã truy cập 10 5 2022].</w:t>
                    </w:r>
                  </w:p>
                </w:tc>
              </w:tr>
              <w:tr w:rsidR="007E23A2" w14:paraId="3AFF82F6" w14:textId="77777777">
                <w:trPr>
                  <w:divId w:val="2118325795"/>
                  <w:tblCellSpacing w:w="15" w:type="dxa"/>
                </w:trPr>
                <w:tc>
                  <w:tcPr>
                    <w:tcW w:w="50" w:type="pct"/>
                    <w:hideMark/>
                  </w:tcPr>
                  <w:p w14:paraId="222DF7C2" w14:textId="77777777" w:rsidR="007E23A2" w:rsidRDefault="007E23A2" w:rsidP="007E23A2">
                    <w:pPr>
                      <w:pStyle w:val="Bibliography"/>
                      <w:ind w:right="-130"/>
                      <w:rPr>
                        <w:noProof/>
                        <w:lang w:val="vi-VN"/>
                      </w:rPr>
                    </w:pPr>
                    <w:r>
                      <w:rPr>
                        <w:noProof/>
                        <w:lang w:val="vi-VN"/>
                      </w:rPr>
                      <w:t xml:space="preserve">[4] </w:t>
                    </w:r>
                  </w:p>
                </w:tc>
                <w:tc>
                  <w:tcPr>
                    <w:tcW w:w="0" w:type="auto"/>
                    <w:hideMark/>
                  </w:tcPr>
                  <w:p w14:paraId="58868094" w14:textId="77777777" w:rsidR="007E23A2" w:rsidRDefault="007E23A2" w:rsidP="007E23A2">
                    <w:pPr>
                      <w:pStyle w:val="Bibliography"/>
                      <w:ind w:right="-130"/>
                      <w:rPr>
                        <w:noProof/>
                        <w:lang w:val="vi-VN"/>
                      </w:rPr>
                    </w:pPr>
                    <w:r>
                      <w:rPr>
                        <w:noProof/>
                        <w:lang w:val="vi-VN"/>
                      </w:rPr>
                      <w:t>B. M. Ramageri, “Data mining techniques and applications,” 12 2010. [Trực tuyến]. Available: https://www.researchgate.net/publication/49616224_Data_mining_techniques_and_applications. [Đã truy cập 10 5 2022].</w:t>
                    </w:r>
                  </w:p>
                </w:tc>
              </w:tr>
              <w:tr w:rsidR="007E23A2" w14:paraId="5B618D21" w14:textId="77777777">
                <w:trPr>
                  <w:divId w:val="2118325795"/>
                  <w:tblCellSpacing w:w="15" w:type="dxa"/>
                </w:trPr>
                <w:tc>
                  <w:tcPr>
                    <w:tcW w:w="50" w:type="pct"/>
                    <w:hideMark/>
                  </w:tcPr>
                  <w:p w14:paraId="774FDEFF" w14:textId="77777777" w:rsidR="007E23A2" w:rsidRDefault="007E23A2" w:rsidP="007E23A2">
                    <w:pPr>
                      <w:pStyle w:val="Bibliography"/>
                      <w:ind w:right="-130"/>
                      <w:rPr>
                        <w:noProof/>
                        <w:lang w:val="vi-VN"/>
                      </w:rPr>
                    </w:pPr>
                    <w:r>
                      <w:rPr>
                        <w:noProof/>
                        <w:lang w:val="vi-VN"/>
                      </w:rPr>
                      <w:t xml:space="preserve">[5] </w:t>
                    </w:r>
                  </w:p>
                </w:tc>
                <w:tc>
                  <w:tcPr>
                    <w:tcW w:w="0" w:type="auto"/>
                    <w:hideMark/>
                  </w:tcPr>
                  <w:p w14:paraId="4E2ACF5A" w14:textId="77777777" w:rsidR="007E23A2" w:rsidRDefault="007E23A2" w:rsidP="007E23A2">
                    <w:pPr>
                      <w:pStyle w:val="Bibliography"/>
                      <w:ind w:right="-130"/>
                      <w:rPr>
                        <w:noProof/>
                        <w:lang w:val="vi-VN"/>
                      </w:rPr>
                    </w:pPr>
                    <w:r>
                      <w:rPr>
                        <w:noProof/>
                        <w:lang w:val="vi-VN"/>
                      </w:rPr>
                      <w:t>purva91, “Precision vs. Recall – An Intuitive Guide for Every Machine Learning Person,” 4 9 2020. [Trực tuyến]. Available: https://www.analyticsvidhya.com/blog/2020/09/precision-recall-machine-learning/. [Đã truy cập 10 5 2022].</w:t>
                    </w:r>
                  </w:p>
                </w:tc>
              </w:tr>
            </w:tbl>
            <w:p w14:paraId="4870183C" w14:textId="77777777" w:rsidR="007E23A2" w:rsidRDefault="007E23A2">
              <w:pPr>
                <w:divId w:val="2118325795"/>
                <w:rPr>
                  <w:rFonts w:eastAsia="Times New Roman"/>
                  <w:noProof/>
                </w:rPr>
              </w:pPr>
            </w:p>
            <w:p w14:paraId="3D21EC31" w14:textId="3D4331C5" w:rsidR="007E23A2" w:rsidRDefault="007E23A2">
              <w:r>
                <w:rPr>
                  <w:b/>
                  <w:bCs/>
                  <w:noProof/>
                </w:rPr>
                <w:fldChar w:fldCharType="end"/>
              </w:r>
            </w:p>
          </w:sdtContent>
        </w:sdt>
      </w:sdtContent>
    </w:sdt>
    <w:p w14:paraId="7359BCBB" w14:textId="77777777" w:rsidR="00143A89" w:rsidRDefault="00143A89"/>
    <w:sectPr w:rsidR="00143A89">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1C8F"/>
    <w:multiLevelType w:val="hybridMultilevel"/>
    <w:tmpl w:val="FACC27E6"/>
    <w:lvl w:ilvl="0" w:tplc="FC6ECE7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90FC4"/>
    <w:multiLevelType w:val="multilevel"/>
    <w:tmpl w:val="ED64A8D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5E10C8F"/>
    <w:multiLevelType w:val="hybridMultilevel"/>
    <w:tmpl w:val="AB8C9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966FAD"/>
    <w:multiLevelType w:val="hybridMultilevel"/>
    <w:tmpl w:val="CD003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A613B6"/>
    <w:multiLevelType w:val="hybridMultilevel"/>
    <w:tmpl w:val="074C4196"/>
    <w:lvl w:ilvl="0" w:tplc="8E6E9F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3740BAB"/>
    <w:multiLevelType w:val="hybridMultilevel"/>
    <w:tmpl w:val="3B0C9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A033EC"/>
    <w:multiLevelType w:val="hybridMultilevel"/>
    <w:tmpl w:val="9426F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241DFA"/>
    <w:multiLevelType w:val="multilevel"/>
    <w:tmpl w:val="5CCEC4D0"/>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080734D"/>
    <w:multiLevelType w:val="hybridMultilevel"/>
    <w:tmpl w:val="C60A0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EE5787"/>
    <w:multiLevelType w:val="hybridMultilevel"/>
    <w:tmpl w:val="40BCFD2C"/>
    <w:lvl w:ilvl="0" w:tplc="FFD6552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1B5519"/>
    <w:multiLevelType w:val="multilevel"/>
    <w:tmpl w:val="F4D2B8B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11B6ADF"/>
    <w:multiLevelType w:val="multilevel"/>
    <w:tmpl w:val="5B4E2D6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37E02C8"/>
    <w:multiLevelType w:val="hybridMultilevel"/>
    <w:tmpl w:val="A2F89FF6"/>
    <w:lvl w:ilvl="0" w:tplc="FC6ECE7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014E9F"/>
    <w:multiLevelType w:val="hybridMultilevel"/>
    <w:tmpl w:val="06FC5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2F38A7"/>
    <w:multiLevelType w:val="hybridMultilevel"/>
    <w:tmpl w:val="CFBA9E42"/>
    <w:lvl w:ilvl="0" w:tplc="17649976">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5" w15:restartNumberingAfterBreak="0">
    <w:nsid w:val="79933C46"/>
    <w:multiLevelType w:val="multilevel"/>
    <w:tmpl w:val="10805CA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15"/>
  </w:num>
  <w:num w:numId="2">
    <w:abstractNumId w:val="14"/>
  </w:num>
  <w:num w:numId="3">
    <w:abstractNumId w:val="4"/>
  </w:num>
  <w:num w:numId="4">
    <w:abstractNumId w:val="5"/>
  </w:num>
  <w:num w:numId="5">
    <w:abstractNumId w:val="1"/>
  </w:num>
  <w:num w:numId="6">
    <w:abstractNumId w:val="11"/>
  </w:num>
  <w:num w:numId="7">
    <w:abstractNumId w:val="10"/>
  </w:num>
  <w:num w:numId="8">
    <w:abstractNumId w:val="13"/>
  </w:num>
  <w:num w:numId="9">
    <w:abstractNumId w:val="9"/>
  </w:num>
  <w:num w:numId="10">
    <w:abstractNumId w:val="0"/>
  </w:num>
  <w:num w:numId="11">
    <w:abstractNumId w:val="7"/>
  </w:num>
  <w:num w:numId="12">
    <w:abstractNumId w:val="12"/>
  </w:num>
  <w:num w:numId="13">
    <w:abstractNumId w:val="3"/>
  </w:num>
  <w:num w:numId="14">
    <w:abstractNumId w:val="6"/>
  </w:num>
  <w:num w:numId="15">
    <w:abstractNumId w:val="8"/>
  </w:num>
  <w:num w:numId="1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eu nguyen">
    <w15:presenceInfo w15:providerId="None" w15:userId="hieu nguy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A89"/>
    <w:rsid w:val="00035C5F"/>
    <w:rsid w:val="0005490C"/>
    <w:rsid w:val="00082DC0"/>
    <w:rsid w:val="000944F3"/>
    <w:rsid w:val="000A3C51"/>
    <w:rsid w:val="000B4EFF"/>
    <w:rsid w:val="000C7279"/>
    <w:rsid w:val="000E7CE0"/>
    <w:rsid w:val="000F1700"/>
    <w:rsid w:val="0011036D"/>
    <w:rsid w:val="00143A89"/>
    <w:rsid w:val="00153A0C"/>
    <w:rsid w:val="0015739D"/>
    <w:rsid w:val="001855B4"/>
    <w:rsid w:val="001A0BDE"/>
    <w:rsid w:val="00213934"/>
    <w:rsid w:val="002149D2"/>
    <w:rsid w:val="002301D2"/>
    <w:rsid w:val="00232438"/>
    <w:rsid w:val="00235020"/>
    <w:rsid w:val="00244666"/>
    <w:rsid w:val="00267480"/>
    <w:rsid w:val="00270E88"/>
    <w:rsid w:val="00275272"/>
    <w:rsid w:val="002B3162"/>
    <w:rsid w:val="002C4783"/>
    <w:rsid w:val="002E2A3D"/>
    <w:rsid w:val="00301186"/>
    <w:rsid w:val="003102B9"/>
    <w:rsid w:val="00324AB1"/>
    <w:rsid w:val="00341399"/>
    <w:rsid w:val="003659BA"/>
    <w:rsid w:val="00365CA3"/>
    <w:rsid w:val="00391654"/>
    <w:rsid w:val="003A4351"/>
    <w:rsid w:val="003B3781"/>
    <w:rsid w:val="003C6A1B"/>
    <w:rsid w:val="003D5BED"/>
    <w:rsid w:val="004028F1"/>
    <w:rsid w:val="00421680"/>
    <w:rsid w:val="00442CD2"/>
    <w:rsid w:val="00486C2F"/>
    <w:rsid w:val="00492D07"/>
    <w:rsid w:val="004F54DA"/>
    <w:rsid w:val="005017CC"/>
    <w:rsid w:val="00506ED3"/>
    <w:rsid w:val="005463D1"/>
    <w:rsid w:val="00576BAA"/>
    <w:rsid w:val="005911FD"/>
    <w:rsid w:val="005943F6"/>
    <w:rsid w:val="005A2037"/>
    <w:rsid w:val="005B3F54"/>
    <w:rsid w:val="005D50DD"/>
    <w:rsid w:val="00616335"/>
    <w:rsid w:val="00635AAA"/>
    <w:rsid w:val="00670F4E"/>
    <w:rsid w:val="00677B88"/>
    <w:rsid w:val="006A1F4F"/>
    <w:rsid w:val="006B02B5"/>
    <w:rsid w:val="006D6047"/>
    <w:rsid w:val="006E3E57"/>
    <w:rsid w:val="00706C7C"/>
    <w:rsid w:val="00740122"/>
    <w:rsid w:val="007805B9"/>
    <w:rsid w:val="00786821"/>
    <w:rsid w:val="007A380B"/>
    <w:rsid w:val="007C54D0"/>
    <w:rsid w:val="007E23A2"/>
    <w:rsid w:val="00831F34"/>
    <w:rsid w:val="00835C25"/>
    <w:rsid w:val="00853086"/>
    <w:rsid w:val="008618A1"/>
    <w:rsid w:val="008774C7"/>
    <w:rsid w:val="0088469D"/>
    <w:rsid w:val="00895DAE"/>
    <w:rsid w:val="008C03A4"/>
    <w:rsid w:val="00923A12"/>
    <w:rsid w:val="00925F75"/>
    <w:rsid w:val="009303EB"/>
    <w:rsid w:val="00936745"/>
    <w:rsid w:val="00980066"/>
    <w:rsid w:val="009A0B6F"/>
    <w:rsid w:val="009C705A"/>
    <w:rsid w:val="009E09AB"/>
    <w:rsid w:val="00A04F1A"/>
    <w:rsid w:val="00A44F33"/>
    <w:rsid w:val="00A512F5"/>
    <w:rsid w:val="00A624C7"/>
    <w:rsid w:val="00AB22F5"/>
    <w:rsid w:val="00AC3F98"/>
    <w:rsid w:val="00AE5DAA"/>
    <w:rsid w:val="00B03E49"/>
    <w:rsid w:val="00B54A5F"/>
    <w:rsid w:val="00B62267"/>
    <w:rsid w:val="00B77B6B"/>
    <w:rsid w:val="00BD2B65"/>
    <w:rsid w:val="00BD50F2"/>
    <w:rsid w:val="00C35C46"/>
    <w:rsid w:val="00C669A4"/>
    <w:rsid w:val="00C72BE4"/>
    <w:rsid w:val="00C73EFE"/>
    <w:rsid w:val="00CA5835"/>
    <w:rsid w:val="00CB6904"/>
    <w:rsid w:val="00CB79D4"/>
    <w:rsid w:val="00D0436D"/>
    <w:rsid w:val="00D42B83"/>
    <w:rsid w:val="00D47E77"/>
    <w:rsid w:val="00DA2C11"/>
    <w:rsid w:val="00DB27E2"/>
    <w:rsid w:val="00DC5B51"/>
    <w:rsid w:val="00DC5B8E"/>
    <w:rsid w:val="00DD2F97"/>
    <w:rsid w:val="00E07488"/>
    <w:rsid w:val="00E21F23"/>
    <w:rsid w:val="00E34BE3"/>
    <w:rsid w:val="00E40A0E"/>
    <w:rsid w:val="00E558EF"/>
    <w:rsid w:val="00E6038E"/>
    <w:rsid w:val="00E868A0"/>
    <w:rsid w:val="00EB25DB"/>
    <w:rsid w:val="00EE7EEC"/>
    <w:rsid w:val="00F34EA1"/>
    <w:rsid w:val="00F54310"/>
    <w:rsid w:val="00FB0768"/>
    <w:rsid w:val="00FB7730"/>
    <w:rsid w:val="00FC09EF"/>
    <w:rsid w:val="00FE4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3E4D4"/>
  <w15:docId w15:val="{2C8E55CE-7C21-4939-BCCB-D84718F2D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39D"/>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3C45E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9E09AB"/>
    <w:p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9E09AB"/>
    <w:pPr>
      <w:spacing w:after="100"/>
    </w:pPr>
  </w:style>
  <w:style w:type="character" w:styleId="Hyperlink">
    <w:name w:val="Hyperlink"/>
    <w:basedOn w:val="DefaultParagraphFont"/>
    <w:uiPriority w:val="99"/>
    <w:unhideWhenUsed/>
    <w:rsid w:val="009E09AB"/>
    <w:rPr>
      <w:color w:val="0563C1" w:themeColor="hyperlink"/>
      <w:u w:val="single"/>
    </w:rPr>
  </w:style>
  <w:style w:type="paragraph" w:styleId="TOC2">
    <w:name w:val="toc 2"/>
    <w:basedOn w:val="Normal"/>
    <w:next w:val="Normal"/>
    <w:autoRedefine/>
    <w:uiPriority w:val="39"/>
    <w:unhideWhenUsed/>
    <w:rsid w:val="00442CD2"/>
    <w:pPr>
      <w:tabs>
        <w:tab w:val="right" w:leader="dot" w:pos="9350"/>
      </w:tabs>
      <w:spacing w:after="100"/>
      <w:ind w:left="240"/>
    </w:pPr>
    <w:rPr>
      <w:rFonts w:ascii="Times New Roman" w:eastAsia="Times New Roman" w:hAnsi="Times New Roman" w:cs="Times New Roman"/>
      <w:noProof/>
    </w:rPr>
  </w:style>
  <w:style w:type="character" w:customStyle="1" w:styleId="UnresolvedMention">
    <w:name w:val="Unresolved Mention"/>
    <w:basedOn w:val="DefaultParagraphFont"/>
    <w:uiPriority w:val="99"/>
    <w:semiHidden/>
    <w:unhideWhenUsed/>
    <w:rsid w:val="00A04F1A"/>
    <w:rPr>
      <w:color w:val="605E5C"/>
      <w:shd w:val="clear" w:color="auto" w:fill="E1DFDD"/>
    </w:rPr>
  </w:style>
  <w:style w:type="paragraph" w:styleId="Caption">
    <w:name w:val="caption"/>
    <w:basedOn w:val="Normal"/>
    <w:next w:val="Normal"/>
    <w:uiPriority w:val="35"/>
    <w:unhideWhenUsed/>
    <w:qFormat/>
    <w:rsid w:val="00035C5F"/>
    <w:pPr>
      <w:spacing w:after="200"/>
    </w:pPr>
    <w:rPr>
      <w:i/>
      <w:iCs/>
      <w:color w:val="44546A" w:themeColor="text2"/>
      <w:sz w:val="18"/>
      <w:szCs w:val="18"/>
    </w:rPr>
  </w:style>
  <w:style w:type="character" w:customStyle="1" w:styleId="Heading1Char">
    <w:name w:val="Heading 1 Char"/>
    <w:basedOn w:val="DefaultParagraphFont"/>
    <w:link w:val="Heading1"/>
    <w:uiPriority w:val="9"/>
    <w:rsid w:val="007E23A2"/>
    <w:rPr>
      <w:b/>
      <w:sz w:val="48"/>
      <w:szCs w:val="48"/>
    </w:rPr>
  </w:style>
  <w:style w:type="paragraph" w:styleId="Bibliography">
    <w:name w:val="Bibliography"/>
    <w:basedOn w:val="Normal"/>
    <w:next w:val="Normal"/>
    <w:uiPriority w:val="37"/>
    <w:unhideWhenUsed/>
    <w:rsid w:val="007E2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30942">
      <w:bodyDiv w:val="1"/>
      <w:marLeft w:val="0"/>
      <w:marRight w:val="0"/>
      <w:marTop w:val="0"/>
      <w:marBottom w:val="0"/>
      <w:divBdr>
        <w:top w:val="none" w:sz="0" w:space="0" w:color="auto"/>
        <w:left w:val="none" w:sz="0" w:space="0" w:color="auto"/>
        <w:bottom w:val="none" w:sz="0" w:space="0" w:color="auto"/>
        <w:right w:val="none" w:sz="0" w:space="0" w:color="auto"/>
      </w:divBdr>
    </w:div>
    <w:div w:id="434054070">
      <w:bodyDiv w:val="1"/>
      <w:marLeft w:val="0"/>
      <w:marRight w:val="0"/>
      <w:marTop w:val="0"/>
      <w:marBottom w:val="0"/>
      <w:divBdr>
        <w:top w:val="none" w:sz="0" w:space="0" w:color="auto"/>
        <w:left w:val="none" w:sz="0" w:space="0" w:color="auto"/>
        <w:bottom w:val="none" w:sz="0" w:space="0" w:color="auto"/>
        <w:right w:val="none" w:sz="0" w:space="0" w:color="auto"/>
      </w:divBdr>
    </w:div>
    <w:div w:id="610210514">
      <w:bodyDiv w:val="1"/>
      <w:marLeft w:val="0"/>
      <w:marRight w:val="0"/>
      <w:marTop w:val="0"/>
      <w:marBottom w:val="0"/>
      <w:divBdr>
        <w:top w:val="none" w:sz="0" w:space="0" w:color="auto"/>
        <w:left w:val="none" w:sz="0" w:space="0" w:color="auto"/>
        <w:bottom w:val="none" w:sz="0" w:space="0" w:color="auto"/>
        <w:right w:val="none" w:sz="0" w:space="0" w:color="auto"/>
      </w:divBdr>
    </w:div>
    <w:div w:id="680086589">
      <w:bodyDiv w:val="1"/>
      <w:marLeft w:val="0"/>
      <w:marRight w:val="0"/>
      <w:marTop w:val="0"/>
      <w:marBottom w:val="0"/>
      <w:divBdr>
        <w:top w:val="none" w:sz="0" w:space="0" w:color="auto"/>
        <w:left w:val="none" w:sz="0" w:space="0" w:color="auto"/>
        <w:bottom w:val="none" w:sz="0" w:space="0" w:color="auto"/>
        <w:right w:val="none" w:sz="0" w:space="0" w:color="auto"/>
      </w:divBdr>
    </w:div>
    <w:div w:id="904873251">
      <w:bodyDiv w:val="1"/>
      <w:marLeft w:val="0"/>
      <w:marRight w:val="0"/>
      <w:marTop w:val="0"/>
      <w:marBottom w:val="0"/>
      <w:divBdr>
        <w:top w:val="none" w:sz="0" w:space="0" w:color="auto"/>
        <w:left w:val="none" w:sz="0" w:space="0" w:color="auto"/>
        <w:bottom w:val="none" w:sz="0" w:space="0" w:color="auto"/>
        <w:right w:val="none" w:sz="0" w:space="0" w:color="auto"/>
      </w:divBdr>
    </w:div>
    <w:div w:id="1262031797">
      <w:bodyDiv w:val="1"/>
      <w:marLeft w:val="0"/>
      <w:marRight w:val="0"/>
      <w:marTop w:val="0"/>
      <w:marBottom w:val="0"/>
      <w:divBdr>
        <w:top w:val="none" w:sz="0" w:space="0" w:color="auto"/>
        <w:left w:val="none" w:sz="0" w:space="0" w:color="auto"/>
        <w:bottom w:val="none" w:sz="0" w:space="0" w:color="auto"/>
        <w:right w:val="none" w:sz="0" w:space="0" w:color="auto"/>
      </w:divBdr>
    </w:div>
    <w:div w:id="1276985410">
      <w:bodyDiv w:val="1"/>
      <w:marLeft w:val="0"/>
      <w:marRight w:val="0"/>
      <w:marTop w:val="0"/>
      <w:marBottom w:val="0"/>
      <w:divBdr>
        <w:top w:val="none" w:sz="0" w:space="0" w:color="auto"/>
        <w:left w:val="none" w:sz="0" w:space="0" w:color="auto"/>
        <w:bottom w:val="none" w:sz="0" w:space="0" w:color="auto"/>
        <w:right w:val="none" w:sz="0" w:space="0" w:color="auto"/>
      </w:divBdr>
    </w:div>
    <w:div w:id="1403018462">
      <w:bodyDiv w:val="1"/>
      <w:marLeft w:val="0"/>
      <w:marRight w:val="0"/>
      <w:marTop w:val="0"/>
      <w:marBottom w:val="0"/>
      <w:divBdr>
        <w:top w:val="none" w:sz="0" w:space="0" w:color="auto"/>
        <w:left w:val="none" w:sz="0" w:space="0" w:color="auto"/>
        <w:bottom w:val="none" w:sz="0" w:space="0" w:color="auto"/>
        <w:right w:val="none" w:sz="0" w:space="0" w:color="auto"/>
      </w:divBdr>
    </w:div>
    <w:div w:id="1494225701">
      <w:bodyDiv w:val="1"/>
      <w:marLeft w:val="0"/>
      <w:marRight w:val="0"/>
      <w:marTop w:val="0"/>
      <w:marBottom w:val="0"/>
      <w:divBdr>
        <w:top w:val="none" w:sz="0" w:space="0" w:color="auto"/>
        <w:left w:val="none" w:sz="0" w:space="0" w:color="auto"/>
        <w:bottom w:val="none" w:sz="0" w:space="0" w:color="auto"/>
        <w:right w:val="none" w:sz="0" w:space="0" w:color="auto"/>
      </w:divBdr>
    </w:div>
    <w:div w:id="1741519303">
      <w:bodyDiv w:val="1"/>
      <w:marLeft w:val="0"/>
      <w:marRight w:val="0"/>
      <w:marTop w:val="0"/>
      <w:marBottom w:val="0"/>
      <w:divBdr>
        <w:top w:val="none" w:sz="0" w:space="0" w:color="auto"/>
        <w:left w:val="none" w:sz="0" w:space="0" w:color="auto"/>
        <w:bottom w:val="none" w:sz="0" w:space="0" w:color="auto"/>
        <w:right w:val="none" w:sz="0" w:space="0" w:color="auto"/>
      </w:divBdr>
    </w:div>
    <w:div w:id="1896964346">
      <w:bodyDiv w:val="1"/>
      <w:marLeft w:val="0"/>
      <w:marRight w:val="0"/>
      <w:marTop w:val="0"/>
      <w:marBottom w:val="0"/>
      <w:divBdr>
        <w:top w:val="none" w:sz="0" w:space="0" w:color="auto"/>
        <w:left w:val="none" w:sz="0" w:space="0" w:color="auto"/>
        <w:bottom w:val="none" w:sz="0" w:space="0" w:color="auto"/>
        <w:right w:val="none" w:sz="0" w:space="0" w:color="auto"/>
      </w:divBdr>
    </w:div>
    <w:div w:id="21183257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hyperlink" Target="https://www.kaggle.com/datasets/uciml/mushroom-classification"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EDqhF4GghRTn8r+rouEvNK1COg==">AMUW2mXui72A90Fs/j4VD1AYm20wY08bAJQ9SB99nVUhj5Aw4te/JJ2p1f12cG6J/+Dzba/jHIt3nSdd9FoIttwExK8FESkboMhVHkdrsxf+Ymx6xenO894=</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Ngu191</b:Tag>
    <b:SourceType>InternetSite</b:SourceType>
    <b:Guid>{5F0DD23A-5947-4E60-B616-D69100C635CC}</b:Guid>
    <b:LCID>vi-VN</b:LCID>
    <b:Author>
      <b:Author>
        <b:NameList>
          <b:Person>
            <b:Last>Hop</b:Last>
            <b:First>Nguyen</b:First>
            <b:Middle>Thi</b:Middle>
          </b:Person>
        </b:NameList>
      </b:Author>
    </b:Author>
    <b:Title>KNN (K-Nearest Neighbors)</b:Title>
    <b:Year>2019</b:Year>
    <b:Month>7</b:Month>
    <b:Day>16</b:Day>
    <b:YearAccessed>2022</b:YearAccessed>
    <b:MonthAccessed>5</b:MonthAccessed>
    <b:DayAccessed>10</b:DayAccessed>
    <b:URL>https://viblo.asia/p/knn-k-nearest-neighbors-1-djeZ14ejKWz</b:URL>
    <b:RefOrder>1</b:RefOrder>
  </b:Source>
  <b:Source>
    <b:Tag>EMI21</b:Tag>
    <b:SourceType>InternetSite</b:SourceType>
    <b:Guid>{5BACA921-A6A5-4765-AD7F-6BB2CC188AA0}</b:Guid>
    <b:LCID>vi-VN</b:LCID>
    <b:Author>
      <b:Author>
        <b:NameList>
          <b:Person>
            <b:Last>STEVENS</b:Last>
            <b:First>EMILY</b:First>
          </b:Person>
        </b:NameList>
      </b:Author>
    </b:Author>
    <b:Title>What Is Nominal Data</b:Title>
    <b:Year>2021</b:Year>
    <b:Month>5</b:Month>
    <b:Day>17</b:Day>
    <b:YearAccessed>2022</b:YearAccessed>
    <b:MonthAccessed>5</b:MonthAccessed>
    <b:DayAccessed>10</b:DayAccessed>
    <b:URL>https://careerfoundry.com/en/blog/data-analytics/what-is-nominal-data/</b:URL>
    <b:RefOrder>2</b:RefOrder>
  </b:Source>
  <b:Source>
    <b:Tag>Huy21</b:Tag>
    <b:SourceType>InternetSite</b:SourceType>
    <b:Guid>{7C668B30-AD5C-475A-B39F-F8485C15E2DD}</b:Guid>
    <b:Author>
      <b:Author>
        <b:NameList>
          <b:Person>
            <b:Last>Nguyen</b:Last>
            <b:First>Huy</b:First>
          </b:Person>
        </b:NameList>
      </b:Author>
    </b:Author>
    <b:Title>K-Nearest Neighbors (KNN)</b:Title>
    <b:Year>2021</b:Year>
    <b:Month>4</b:Month>
    <b:Day>18</b:Day>
    <b:YearAccessed>2022</b:YearAccessed>
    <b:MonthAccessed>5</b:MonthAccessed>
    <b:DayAccessed>10</b:DayAccessed>
    <b:URL>https://datasciencebasic.com/?p=134</b:URL>
    <b:LCID>vi-VN</b:LCID>
    <b:RefOrder>3</b:RefOrder>
  </b:Source>
  <b:Source>
    <b:Tag>Bha10</b:Tag>
    <b:SourceType>InternetSite</b:SourceType>
    <b:Guid>{38B586EA-763D-4D05-9715-396FFE547A0D}</b:Guid>
    <b:LCID>vi-VN</b:LCID>
    <b:Author>
      <b:Author>
        <b:NameList>
          <b:Person>
            <b:Last>Ramageri</b:Last>
            <b:First>Bharati</b:First>
            <b:Middle>Mahadev</b:Middle>
          </b:Person>
        </b:NameList>
      </b:Author>
    </b:Author>
    <b:Title>Data mining techniques and applications</b:Title>
    <b:Year>2010</b:Year>
    <b:Month>12</b:Month>
    <b:YearAccessed>2022</b:YearAccessed>
    <b:MonthAccessed>5</b:MonthAccessed>
    <b:DayAccessed>10</b:DayAccessed>
    <b:URL>https://www.researchgate.net/publication/49616224_Data_mining_techniques_and_applications</b:URL>
    <b:RefOrder>4</b:RefOrder>
  </b:Source>
  <b:Source>
    <b:Tag>pur20</b:Tag>
    <b:SourceType>InternetSite</b:SourceType>
    <b:Guid>{9CB2B441-12F5-4BE7-B334-3173BFA49DCF}</b:Guid>
    <b:LCID>vi-VN</b:LCID>
    <b:Author>
      <b:Author>
        <b:NameList>
          <b:Person>
            <b:Last>purva91</b:Last>
          </b:Person>
        </b:NameList>
      </b:Author>
    </b:Author>
    <b:Title>Precision vs. Recall – An Intuitive Guide for Every Machine Learning Person</b:Title>
    <b:Year>2020</b:Year>
    <b:Month>9</b:Month>
    <b:Day>4</b:Day>
    <b:YearAccessed>2022</b:YearAccessed>
    <b:MonthAccessed>5</b:MonthAccessed>
    <b:DayAccessed>10</b:DayAccessed>
    <b:URL>https://www.analyticsvidhya.com/blog/2020/09/precision-recall-machine-learning/</b:URL>
    <b:RefOrder>5</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E87CE28-3798-4334-A0E6-BBF62B444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1864</TotalTime>
  <Pages>20</Pages>
  <Words>3335</Words>
  <Characters>19013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 Ngoc Thanh Vu</dc:creator>
  <cp:lastModifiedBy>Văn Thiên</cp:lastModifiedBy>
  <cp:revision>66</cp:revision>
  <dcterms:created xsi:type="dcterms:W3CDTF">2022-03-28T09:03:00Z</dcterms:created>
  <dcterms:modified xsi:type="dcterms:W3CDTF">2022-05-18T17:02:00Z</dcterms:modified>
</cp:coreProperties>
</file>